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29580" w14:textId="77777777" w:rsidR="003400CF" w:rsidRDefault="003400CF" w:rsidP="003400CF">
      <w:pPr>
        <w:pStyle w:val="1"/>
      </w:pPr>
      <w:r>
        <w:rPr>
          <w:rFonts w:hint="eastAsia"/>
        </w:rPr>
        <w:t>Logic Monitor</w:t>
      </w:r>
      <w:r>
        <w:rPr>
          <w:rFonts w:hint="eastAsia"/>
        </w:rPr>
        <w:t>设计</w:t>
      </w:r>
    </w:p>
    <w:p w14:paraId="421E1615" w14:textId="77777777" w:rsidR="003400CF" w:rsidRPr="00A705A8" w:rsidRDefault="003400CF" w:rsidP="003400CF"/>
    <w:p w14:paraId="17420184" w14:textId="77777777" w:rsidR="003400CF" w:rsidRDefault="003400CF" w:rsidP="003400CF">
      <w:pPr>
        <w:pStyle w:val="a3"/>
        <w:numPr>
          <w:ilvl w:val="0"/>
          <w:numId w:val="1"/>
        </w:numPr>
      </w:pPr>
      <w:r>
        <w:t>整体设计思路</w:t>
      </w:r>
    </w:p>
    <w:p w14:paraId="5A40EF48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只</w:t>
      </w:r>
      <w:r>
        <w:t>存储</w:t>
      </w:r>
      <w:r>
        <w:t>comm100</w:t>
      </w:r>
      <w:r>
        <w:t>字段与</w:t>
      </w:r>
      <w:r>
        <w:t>salesforce</w:t>
      </w:r>
      <w:r>
        <w:t>字段的映射关系。</w:t>
      </w:r>
    </w:p>
    <w:p w14:paraId="08287E31" w14:textId="47218C45" w:rsidR="003400CF" w:rsidRDefault="003400CF" w:rsidP="003400CF">
      <w:pPr>
        <w:pStyle w:val="a3"/>
        <w:numPr>
          <w:ilvl w:val="1"/>
          <w:numId w:val="1"/>
        </w:numPr>
      </w:pPr>
      <w:r>
        <w:t>S</w:t>
      </w:r>
      <w:r>
        <w:rPr>
          <w:rFonts w:hint="eastAsia"/>
        </w:rPr>
        <w:t>alesforce</w:t>
      </w:r>
      <w:r>
        <w:t>字段和对象即用即取。</w:t>
      </w:r>
      <w:r w:rsidR="00FD69D0">
        <w:t>SSS</w:t>
      </w:r>
      <w:bookmarkStart w:id="0" w:name="_GoBack"/>
      <w:bookmarkEnd w:id="0"/>
    </w:p>
    <w:p w14:paraId="147DD9E5" w14:textId="77777777" w:rsidR="003400CF" w:rsidRDefault="003400CF" w:rsidP="003400CF">
      <w:pPr>
        <w:pStyle w:val="a3"/>
        <w:numPr>
          <w:ilvl w:val="0"/>
          <w:numId w:val="1"/>
        </w:numPr>
      </w:pPr>
      <w:r>
        <w:t>数据库设计</w:t>
      </w:r>
      <w:r>
        <w:rPr>
          <w:rFonts w:hint="eastAsia"/>
        </w:rPr>
        <w:t>：</w:t>
      </w:r>
      <w:r w:rsidR="00B45822">
        <w:t>general</w:t>
      </w:r>
      <w:r>
        <w:t>库，</w:t>
      </w:r>
      <w:r w:rsidR="00B45822">
        <w:rPr>
          <w:rFonts w:hint="eastAsia"/>
        </w:rPr>
        <w:t>新增</w:t>
      </w:r>
      <w:r>
        <w:rPr>
          <w:rFonts w:hint="eastAsia"/>
        </w:rPr>
        <w:t>t</w:t>
      </w:r>
      <w:r>
        <w:t>_LiveChat_</w:t>
      </w:r>
      <w:r w:rsidR="00B45822">
        <w:t>Salesforce</w:t>
      </w:r>
      <w:r>
        <w:t>Integration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3"/>
        <w:gridCol w:w="1526"/>
        <w:gridCol w:w="566"/>
        <w:gridCol w:w="852"/>
        <w:gridCol w:w="2833"/>
      </w:tblGrid>
      <w:tr w:rsidR="003400CF" w14:paraId="7E5B79F0" w14:textId="77777777" w:rsidTr="00F965D2">
        <w:tc>
          <w:tcPr>
            <w:tcW w:w="3906" w:type="dxa"/>
          </w:tcPr>
          <w:p w14:paraId="3B1CF398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Name</w:t>
            </w:r>
          </w:p>
        </w:tc>
        <w:tc>
          <w:tcPr>
            <w:tcW w:w="1794" w:type="dxa"/>
          </w:tcPr>
          <w:p w14:paraId="60B9DA0B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Type</w:t>
            </w:r>
          </w:p>
        </w:tc>
        <w:tc>
          <w:tcPr>
            <w:tcW w:w="1178" w:type="dxa"/>
          </w:tcPr>
          <w:p w14:paraId="54EED14E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rFonts w:hint="eastAsia"/>
                <w:b/>
              </w:rPr>
              <w:t>Null</w:t>
            </w:r>
          </w:p>
        </w:tc>
        <w:tc>
          <w:tcPr>
            <w:tcW w:w="1379" w:type="dxa"/>
          </w:tcPr>
          <w:p w14:paraId="68E07A18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Default</w:t>
            </w:r>
          </w:p>
        </w:tc>
        <w:tc>
          <w:tcPr>
            <w:tcW w:w="6210" w:type="dxa"/>
          </w:tcPr>
          <w:p w14:paraId="06B8E5FB" w14:textId="77777777" w:rsidR="003400CF" w:rsidRPr="00731E42" w:rsidRDefault="003400CF" w:rsidP="00D068AC">
            <w:pPr>
              <w:rPr>
                <w:b/>
              </w:rPr>
            </w:pPr>
            <w:r w:rsidRPr="00731E42">
              <w:rPr>
                <w:b/>
              </w:rPr>
              <w:t>Description</w:t>
            </w:r>
          </w:p>
        </w:tc>
      </w:tr>
      <w:tr w:rsidR="00B45822" w14:paraId="66308935" w14:textId="77777777" w:rsidTr="00F965D2">
        <w:tc>
          <w:tcPr>
            <w:tcW w:w="3906" w:type="dxa"/>
          </w:tcPr>
          <w:p w14:paraId="1661EF64" w14:textId="77777777" w:rsidR="00B45822" w:rsidRDefault="00B45822" w:rsidP="00D068AC">
            <w:r>
              <w:t>SiteId</w:t>
            </w:r>
          </w:p>
        </w:tc>
        <w:tc>
          <w:tcPr>
            <w:tcW w:w="1794" w:type="dxa"/>
          </w:tcPr>
          <w:p w14:paraId="462984E7" w14:textId="77777777" w:rsidR="00B45822" w:rsidRDefault="00B45822" w:rsidP="00D068AC">
            <w:r>
              <w:t>Int</w:t>
            </w:r>
          </w:p>
        </w:tc>
        <w:tc>
          <w:tcPr>
            <w:tcW w:w="1178" w:type="dxa"/>
          </w:tcPr>
          <w:p w14:paraId="41DC66E3" w14:textId="77777777" w:rsidR="00B45822" w:rsidRDefault="00B45822" w:rsidP="00D068AC">
            <w:r>
              <w:t xml:space="preserve">Not null </w:t>
            </w:r>
          </w:p>
        </w:tc>
        <w:tc>
          <w:tcPr>
            <w:tcW w:w="1379" w:type="dxa"/>
          </w:tcPr>
          <w:p w14:paraId="3F63EB8E" w14:textId="77777777" w:rsidR="00B45822" w:rsidRDefault="00B45822" w:rsidP="00D068AC"/>
        </w:tc>
        <w:tc>
          <w:tcPr>
            <w:tcW w:w="6210" w:type="dxa"/>
          </w:tcPr>
          <w:p w14:paraId="77507F4C" w14:textId="77777777" w:rsidR="00B45822" w:rsidRDefault="00B45822" w:rsidP="00D068AC"/>
        </w:tc>
      </w:tr>
      <w:tr w:rsidR="00D2360B" w14:paraId="0FC5DA8F" w14:textId="77777777" w:rsidTr="00F965D2">
        <w:tc>
          <w:tcPr>
            <w:tcW w:w="3906" w:type="dxa"/>
          </w:tcPr>
          <w:p w14:paraId="6F0CA72B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_AccessToken</w:t>
            </w:r>
          </w:p>
        </w:tc>
        <w:tc>
          <w:tcPr>
            <w:tcW w:w="1794" w:type="dxa"/>
          </w:tcPr>
          <w:p w14:paraId="5376128F" w14:textId="77777777"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14:paraId="73B2CE30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2D9D0A44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7C9F8BDF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</w:t>
            </w:r>
            <w:r>
              <w:rPr>
                <w:rFonts w:hint="eastAsia"/>
              </w:rPr>
              <w:t>_AccessToken</w:t>
            </w:r>
            <w:r>
              <w:t>导到这个表中</w:t>
            </w:r>
          </w:p>
        </w:tc>
      </w:tr>
      <w:tr w:rsidR="00D2360B" w14:paraId="1BE23D27" w14:textId="77777777" w:rsidTr="00F965D2">
        <w:tc>
          <w:tcPr>
            <w:tcW w:w="3906" w:type="dxa"/>
          </w:tcPr>
          <w:p w14:paraId="345E4CD5" w14:textId="77777777" w:rsidR="00D2360B" w:rsidRDefault="00D2360B" w:rsidP="00D2360B">
            <w:r>
              <w:t>Salesforce_InstanceUrl</w:t>
            </w:r>
          </w:p>
        </w:tc>
        <w:tc>
          <w:tcPr>
            <w:tcW w:w="1794" w:type="dxa"/>
          </w:tcPr>
          <w:p w14:paraId="20B659A7" w14:textId="77777777" w:rsidR="00D2360B" w:rsidRDefault="00D2360B" w:rsidP="00D2360B">
            <w:r>
              <w:t>Nvarchar(1024)</w:t>
            </w:r>
          </w:p>
        </w:tc>
        <w:tc>
          <w:tcPr>
            <w:tcW w:w="1178" w:type="dxa"/>
          </w:tcPr>
          <w:p w14:paraId="0E9A2015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9CD72E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69BD3D36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Salesforce_InstanceUrl</w:t>
            </w:r>
            <w:r>
              <w:t>导到这个表中</w:t>
            </w:r>
          </w:p>
        </w:tc>
      </w:tr>
      <w:tr w:rsidR="00D2360B" w14:paraId="00C9F1CD" w14:textId="77777777" w:rsidTr="00F965D2">
        <w:tc>
          <w:tcPr>
            <w:tcW w:w="3906" w:type="dxa"/>
          </w:tcPr>
          <w:p w14:paraId="5150B04C" w14:textId="77777777" w:rsidR="00D2360B" w:rsidRDefault="00D2360B" w:rsidP="00D2360B">
            <w:r>
              <w:t>EnumSalesforcePurposeMessage</w:t>
            </w:r>
          </w:p>
        </w:tc>
        <w:tc>
          <w:tcPr>
            <w:tcW w:w="1794" w:type="dxa"/>
          </w:tcPr>
          <w:p w14:paraId="1F88371E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47B735C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A967F10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5A956100" w14:textId="77777777" w:rsidR="00D2360B" w:rsidRDefault="00D2360B" w:rsidP="00D2360B">
            <w:r>
              <w:t>根据</w:t>
            </w:r>
            <w:r>
              <w:rPr>
                <w:rFonts w:hint="eastAsia"/>
              </w:rPr>
              <w:t>message</w:t>
            </w:r>
            <w:r>
              <w:t>创建什么</w:t>
            </w:r>
          </w:p>
          <w:p w14:paraId="2FB73530" w14:textId="77777777" w:rsidR="00D2360B" w:rsidRDefault="00D2360B" w:rsidP="00D2360B">
            <w:r>
              <w:rPr>
                <w:rFonts w:hint="eastAsia"/>
              </w:rPr>
              <w:t>0: contact &amp; case</w:t>
            </w:r>
          </w:p>
          <w:p w14:paraId="22803367" w14:textId="77777777" w:rsidR="00D2360B" w:rsidRDefault="00D2360B" w:rsidP="00D2360B">
            <w:r>
              <w:t>1: lead</w:t>
            </w:r>
          </w:p>
          <w:p w14:paraId="2B40BC67" w14:textId="77777777" w:rsidR="00D2360B" w:rsidRDefault="00D2360B" w:rsidP="00D2360B">
            <w:r>
              <w:t>2: case</w:t>
            </w:r>
          </w:p>
          <w:p w14:paraId="6D8887EB" w14:textId="77777777" w:rsidR="00D2360B" w:rsidRDefault="00D2360B" w:rsidP="00D2360B">
            <w:r>
              <w:t>3:do nothing</w:t>
            </w:r>
          </w:p>
          <w:p w14:paraId="29D32DAC" w14:textId="77777777" w:rsidR="00D2360B" w:rsidRDefault="00D2360B" w:rsidP="00D2360B">
            <w:r>
              <w:t>对老数据处理</w:t>
            </w:r>
            <w:r>
              <w:rPr>
                <w:rFonts w:hint="eastAsia"/>
              </w:rPr>
              <w:t>：</w:t>
            </w:r>
          </w:p>
          <w:p w14:paraId="258BD728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EnumSalesforcePurpose</w:t>
            </w:r>
            <w:r>
              <w:t>导到这个表中</w:t>
            </w:r>
          </w:p>
        </w:tc>
      </w:tr>
      <w:tr w:rsidR="00D2360B" w14:paraId="52314B6B" w14:textId="77777777" w:rsidTr="00F965D2">
        <w:tc>
          <w:tcPr>
            <w:tcW w:w="3906" w:type="dxa"/>
          </w:tcPr>
          <w:p w14:paraId="5E4DF7E6" w14:textId="77777777" w:rsidR="00D2360B" w:rsidRDefault="00D2360B" w:rsidP="00D2360B">
            <w:r>
              <w:t>EnumSalesforceUpdateContactMessage</w:t>
            </w:r>
          </w:p>
        </w:tc>
        <w:tc>
          <w:tcPr>
            <w:tcW w:w="1794" w:type="dxa"/>
          </w:tcPr>
          <w:p w14:paraId="702C15C2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664BABA9" w14:textId="77777777" w:rsidR="00D2360B" w:rsidRDefault="00D2360B" w:rsidP="00D2360B">
            <w:r>
              <w:t xml:space="preserve">Nut null </w:t>
            </w:r>
          </w:p>
        </w:tc>
        <w:tc>
          <w:tcPr>
            <w:tcW w:w="1379" w:type="dxa"/>
          </w:tcPr>
          <w:p w14:paraId="000559BA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84FD430" w14:textId="77777777"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14:paraId="598C284E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14:paraId="70F30B21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14:paraId="36FEE62D" w14:textId="77777777"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  <w:p w14:paraId="6BD1297B" w14:textId="77777777" w:rsidR="00D2360B" w:rsidRDefault="00D2360B" w:rsidP="00D2360B">
            <w:r>
              <w:t>需要将原</w:t>
            </w:r>
            <w:r>
              <w:t xml:space="preserve">site </w:t>
            </w:r>
            <w:r>
              <w:t>库</w:t>
            </w:r>
            <w:r>
              <w:rPr>
                <w:rFonts w:hint="eastAsia"/>
              </w:rPr>
              <w:t>t_livechat_integration</w:t>
            </w:r>
            <w:r>
              <w:rPr>
                <w:rFonts w:hint="eastAsia"/>
              </w:rPr>
              <w:t>表中</w:t>
            </w:r>
            <w:r>
              <w:t>EnumSalesforceUpdateContact</w:t>
            </w:r>
            <w:r>
              <w:t>导到这个表中</w:t>
            </w:r>
          </w:p>
        </w:tc>
      </w:tr>
      <w:tr w:rsidR="00D2360B" w14:paraId="39E6B8B2" w14:textId="77777777" w:rsidTr="00F965D2">
        <w:tc>
          <w:tcPr>
            <w:tcW w:w="3906" w:type="dxa"/>
          </w:tcPr>
          <w:p w14:paraId="48272BE6" w14:textId="77777777" w:rsidR="00D2360B" w:rsidRDefault="00D2360B" w:rsidP="00D2360B">
            <w:r>
              <w:t>IfAutomaticallyCreateFromChat</w:t>
            </w:r>
          </w:p>
        </w:tc>
        <w:tc>
          <w:tcPr>
            <w:tcW w:w="1794" w:type="dxa"/>
          </w:tcPr>
          <w:p w14:paraId="21CC0334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2AA3A3E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2D3AFBB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E097877" w14:textId="77777777" w:rsidR="00D2360B" w:rsidRDefault="00D2360B" w:rsidP="00D2360B">
            <w:r>
              <w:t>是否根据</w:t>
            </w:r>
            <w:r>
              <w:t>chat</w:t>
            </w:r>
            <w:r>
              <w:t>自动创建</w:t>
            </w:r>
          </w:p>
          <w:p w14:paraId="7C5F5DC5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：手动创建</w:t>
            </w:r>
          </w:p>
          <w:p w14:paraId="719D482C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：自动创建</w:t>
            </w:r>
          </w:p>
        </w:tc>
      </w:tr>
      <w:tr w:rsidR="00D2360B" w14:paraId="6B9B56DD" w14:textId="77777777" w:rsidTr="00F965D2">
        <w:tc>
          <w:tcPr>
            <w:tcW w:w="3906" w:type="dxa"/>
          </w:tcPr>
          <w:p w14:paraId="6348501D" w14:textId="77777777" w:rsidR="00D2360B" w:rsidRDefault="00D2360B" w:rsidP="00D2360B">
            <w:r>
              <w:t>EnumSalesforcePurposeChat</w:t>
            </w:r>
          </w:p>
        </w:tc>
        <w:tc>
          <w:tcPr>
            <w:tcW w:w="1794" w:type="dxa"/>
          </w:tcPr>
          <w:p w14:paraId="6836655D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09DB9228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782B530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7C6DD62A" w14:textId="77777777" w:rsidR="00D2360B" w:rsidRDefault="00D2360B" w:rsidP="00D2360B">
            <w:r>
              <w:t>根据</w:t>
            </w:r>
            <w:r>
              <w:t>chat</w:t>
            </w:r>
            <w:r>
              <w:t>创建什么</w:t>
            </w:r>
          </w:p>
          <w:p w14:paraId="1CBE0065" w14:textId="77777777" w:rsidR="00D2360B" w:rsidRDefault="00D2360B" w:rsidP="00D2360B">
            <w:r>
              <w:rPr>
                <w:rFonts w:hint="eastAsia"/>
              </w:rPr>
              <w:t>0: contact &amp; case</w:t>
            </w:r>
          </w:p>
          <w:p w14:paraId="4021F556" w14:textId="77777777" w:rsidR="00D2360B" w:rsidRDefault="00D2360B" w:rsidP="00D2360B">
            <w:r>
              <w:t>1: lead</w:t>
            </w:r>
          </w:p>
          <w:p w14:paraId="71CDCB7E" w14:textId="77777777" w:rsidR="00D2360B" w:rsidRDefault="00D2360B" w:rsidP="00D2360B">
            <w:r>
              <w:lastRenderedPageBreak/>
              <w:t>2: case</w:t>
            </w:r>
          </w:p>
          <w:p w14:paraId="7F048626" w14:textId="77777777" w:rsidR="00D2360B" w:rsidRDefault="00D2360B" w:rsidP="00D2360B">
            <w:r>
              <w:t>3:do nothing</w:t>
            </w:r>
          </w:p>
        </w:tc>
      </w:tr>
      <w:tr w:rsidR="00D2360B" w14:paraId="60D926DA" w14:textId="77777777" w:rsidTr="00F965D2">
        <w:tc>
          <w:tcPr>
            <w:tcW w:w="3906" w:type="dxa"/>
          </w:tcPr>
          <w:p w14:paraId="41604E40" w14:textId="77777777" w:rsidR="00D2360B" w:rsidRDefault="00D2360B" w:rsidP="00D2360B">
            <w:r>
              <w:lastRenderedPageBreak/>
              <w:t>EnumSalesforceUpdateContactChat</w:t>
            </w:r>
          </w:p>
        </w:tc>
        <w:tc>
          <w:tcPr>
            <w:tcW w:w="1794" w:type="dxa"/>
          </w:tcPr>
          <w:p w14:paraId="26A6D1BB" w14:textId="77777777" w:rsidR="00D2360B" w:rsidRDefault="00D2360B" w:rsidP="00D2360B">
            <w:r>
              <w:t>Smallint</w:t>
            </w:r>
          </w:p>
        </w:tc>
        <w:tc>
          <w:tcPr>
            <w:tcW w:w="1178" w:type="dxa"/>
          </w:tcPr>
          <w:p w14:paraId="68C8BCA9" w14:textId="77777777" w:rsidR="00D2360B" w:rsidRDefault="00D2360B" w:rsidP="00D2360B">
            <w:r>
              <w:t xml:space="preserve">Not null </w:t>
            </w:r>
          </w:p>
        </w:tc>
        <w:tc>
          <w:tcPr>
            <w:tcW w:w="1379" w:type="dxa"/>
          </w:tcPr>
          <w:p w14:paraId="77FA9567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634293D7" w14:textId="77777777" w:rsidR="00D2360B" w:rsidRDefault="00D2360B" w:rsidP="00D2360B">
            <w:r>
              <w:t>更新</w:t>
            </w:r>
            <w:r>
              <w:t>contact</w:t>
            </w:r>
            <w:r>
              <w:t>的类型</w:t>
            </w:r>
          </w:p>
          <w:p w14:paraId="0C2E9007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：不更新</w:t>
            </w:r>
          </w:p>
          <w:p w14:paraId="715805C0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：更新全部字段</w:t>
            </w:r>
          </w:p>
          <w:p w14:paraId="58E19334" w14:textId="77777777" w:rsidR="00D2360B" w:rsidRDefault="00D2360B" w:rsidP="00D236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：更新部分字段</w:t>
            </w:r>
          </w:p>
        </w:tc>
      </w:tr>
      <w:tr w:rsidR="00D2360B" w14:paraId="32128E95" w14:textId="77777777" w:rsidTr="00F965D2">
        <w:tc>
          <w:tcPr>
            <w:tcW w:w="3906" w:type="dxa"/>
          </w:tcPr>
          <w:p w14:paraId="05B467CB" w14:textId="77777777" w:rsidR="00D2360B" w:rsidRDefault="00D2360B" w:rsidP="00D2360B">
            <w:r>
              <w:rPr>
                <w:rFonts w:hint="eastAsia"/>
              </w:rPr>
              <w:t>If</w:t>
            </w:r>
            <w:r>
              <w:t>DisplayAccountInfo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14:paraId="74FE8E1D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649EF7A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18FAB18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3FA38100" w14:textId="77777777"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信息</w:t>
            </w:r>
          </w:p>
          <w:p w14:paraId="7E98A933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14:paraId="419FFF51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14:paraId="7D87EAAE" w14:textId="77777777" w:rsidTr="00F965D2">
        <w:tc>
          <w:tcPr>
            <w:tcW w:w="3906" w:type="dxa"/>
          </w:tcPr>
          <w:p w14:paraId="0CF4C0E6" w14:textId="77777777" w:rsidR="00D2360B" w:rsidRDefault="00D2360B" w:rsidP="00D2360B">
            <w:r>
              <w:t>IfDisplayContactInfo</w:t>
            </w:r>
            <w:r>
              <w:rPr>
                <w:rFonts w:hint="eastAsia"/>
              </w:rPr>
              <w:t>InVM</w:t>
            </w:r>
          </w:p>
        </w:tc>
        <w:tc>
          <w:tcPr>
            <w:tcW w:w="1794" w:type="dxa"/>
          </w:tcPr>
          <w:p w14:paraId="2498F812" w14:textId="77777777" w:rsidR="00D2360B" w:rsidRDefault="00D2360B" w:rsidP="00D2360B">
            <w:r>
              <w:t>bit</w:t>
            </w:r>
          </w:p>
        </w:tc>
        <w:tc>
          <w:tcPr>
            <w:tcW w:w="1178" w:type="dxa"/>
          </w:tcPr>
          <w:p w14:paraId="1B718D1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E3DF721" w14:textId="77777777" w:rsidR="00D2360B" w:rsidRDefault="00D2360B" w:rsidP="00D2360B">
            <w:r>
              <w:t>0</w:t>
            </w:r>
          </w:p>
        </w:tc>
        <w:tc>
          <w:tcPr>
            <w:tcW w:w="6210" w:type="dxa"/>
          </w:tcPr>
          <w:p w14:paraId="5A3E9609" w14:textId="77777777" w:rsidR="00D2360B" w:rsidRDefault="00D2360B" w:rsidP="00D2360B">
            <w:r>
              <w:t>控制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中是否显示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信息</w:t>
            </w:r>
          </w:p>
          <w:p w14:paraId="2E0ECA96" w14:textId="77777777" w:rsidR="00D2360B" w:rsidRDefault="00D2360B" w:rsidP="00D236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14:paraId="087EA4E0" w14:textId="77777777" w:rsidR="00D2360B" w:rsidRDefault="00D2360B" w:rsidP="00D23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</w:p>
        </w:tc>
      </w:tr>
      <w:tr w:rsidR="00D2360B" w14:paraId="1FD96AE1" w14:textId="77777777" w:rsidTr="00F965D2">
        <w:tc>
          <w:tcPr>
            <w:tcW w:w="3906" w:type="dxa"/>
          </w:tcPr>
          <w:p w14:paraId="62431616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Account</w:t>
            </w:r>
            <w:r>
              <w:t>FieldsDisplayInVM</w:t>
            </w:r>
          </w:p>
        </w:tc>
        <w:tc>
          <w:tcPr>
            <w:tcW w:w="1794" w:type="dxa"/>
          </w:tcPr>
          <w:p w14:paraId="42B33404" w14:textId="77777777"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14:paraId="6FDF581D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644487E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649E02A2" w14:textId="77777777"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14:paraId="1CD7DA2B" w14:textId="77777777"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14:paraId="083C84BB" w14:textId="77777777" w:rsidTr="00F965D2">
        <w:tc>
          <w:tcPr>
            <w:tcW w:w="3906" w:type="dxa"/>
          </w:tcPr>
          <w:p w14:paraId="72E6099C" w14:textId="77777777" w:rsidR="00D2360B" w:rsidRDefault="00D2360B" w:rsidP="00D2360B">
            <w:r>
              <w:t>Salesforce</w:t>
            </w:r>
            <w:r>
              <w:rPr>
                <w:rFonts w:hint="eastAsia"/>
              </w:rPr>
              <w:t>Contact</w:t>
            </w:r>
            <w:r>
              <w:t>FieldsDisplayInVM</w:t>
            </w:r>
          </w:p>
        </w:tc>
        <w:tc>
          <w:tcPr>
            <w:tcW w:w="1794" w:type="dxa"/>
          </w:tcPr>
          <w:p w14:paraId="7E0B97A2" w14:textId="77777777" w:rsidR="00D2360B" w:rsidRDefault="00D2360B" w:rsidP="00D2360B">
            <w:r>
              <w:t>nvarchar(max)</w:t>
            </w:r>
          </w:p>
        </w:tc>
        <w:tc>
          <w:tcPr>
            <w:tcW w:w="1178" w:type="dxa"/>
          </w:tcPr>
          <w:p w14:paraId="1DC52CB2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30507278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9443C37" w14:textId="77777777" w:rsidR="00D2360B" w:rsidRDefault="00D2360B" w:rsidP="00D2360B">
            <w:r>
              <w:t>json</w:t>
            </w:r>
            <w:r>
              <w:rPr>
                <w:rFonts w:hint="eastAsia"/>
              </w:rPr>
              <w:t>格式，字符串数组</w:t>
            </w:r>
            <w:r>
              <w:rPr>
                <w:rFonts w:hint="eastAsia"/>
              </w:rPr>
              <w:t>:</w:t>
            </w:r>
          </w:p>
          <w:p w14:paraId="69C6BC8E" w14:textId="77777777" w:rsidR="00D2360B" w:rsidRDefault="00D2360B" w:rsidP="00D2360B">
            <w:r>
              <w:t>[“field1”, “field2”]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，存的是</w:t>
            </w:r>
            <w:r>
              <w:rPr>
                <w:rFonts w:hint="eastAsia"/>
              </w:rPr>
              <w:t>system</w:t>
            </w:r>
            <w:r>
              <w:t xml:space="preserve"> name</w:t>
            </w:r>
            <w:r>
              <w:rPr>
                <w:rFonts w:hint="eastAsia"/>
              </w:rPr>
              <w:t>，</w:t>
            </w:r>
            <w:r>
              <w:t>显示时顺序按存的这个顺序显示</w:t>
            </w:r>
          </w:p>
        </w:tc>
      </w:tr>
      <w:tr w:rsidR="00D2360B" w14:paraId="4E78B7ED" w14:textId="77777777" w:rsidTr="00F965D2">
        <w:tc>
          <w:tcPr>
            <w:tcW w:w="3906" w:type="dxa"/>
          </w:tcPr>
          <w:p w14:paraId="14BCB80D" w14:textId="77777777" w:rsidR="00D2360B" w:rsidRDefault="00D2360B" w:rsidP="00D2360B">
            <w:r>
              <w:rPr>
                <w:rFonts w:hint="eastAsia"/>
              </w:rPr>
              <w:t>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26ED9474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0364F5CB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3362371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5EFA96D1" w14:textId="77777777"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0EF72379" w14:textId="77777777" w:rsidTr="00F965D2">
        <w:tc>
          <w:tcPr>
            <w:tcW w:w="3906" w:type="dxa"/>
          </w:tcPr>
          <w:p w14:paraId="0834DD70" w14:textId="77777777" w:rsidR="00D2360B" w:rsidRDefault="00D2360B" w:rsidP="00D2360B">
            <w:r>
              <w:t>AccountIdentityComm100Field</w:t>
            </w:r>
          </w:p>
        </w:tc>
        <w:tc>
          <w:tcPr>
            <w:tcW w:w="1794" w:type="dxa"/>
          </w:tcPr>
          <w:p w14:paraId="6F1FB919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F0CE2C1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1C63C488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A7754A5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20D3F2E0" w14:textId="77777777" w:rsidTr="00F965D2">
        <w:tc>
          <w:tcPr>
            <w:tcW w:w="3906" w:type="dxa"/>
          </w:tcPr>
          <w:p w14:paraId="3A189127" w14:textId="77777777" w:rsidR="00D2360B" w:rsidRDefault="00D2360B" w:rsidP="00D2360B">
            <w:r>
              <w:rPr>
                <w:rFonts w:hint="eastAsia"/>
              </w:rPr>
              <w:t>SecondAccountIdentity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5B8567D9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7EDD22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69A36E8A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DD49E91" w14:textId="77777777" w:rsidR="00D2360B" w:rsidRDefault="00D2360B" w:rsidP="00D2360B">
            <w:r>
              <w:t>Salesforce account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6BB33F53" w14:textId="77777777" w:rsidTr="00F965D2">
        <w:tc>
          <w:tcPr>
            <w:tcW w:w="3906" w:type="dxa"/>
          </w:tcPr>
          <w:p w14:paraId="7E1938D0" w14:textId="77777777" w:rsidR="00D2360B" w:rsidRDefault="00D2360B" w:rsidP="00D2360B">
            <w:r>
              <w:rPr>
                <w:rFonts w:hint="eastAsia"/>
              </w:rPr>
              <w:t>Second</w:t>
            </w:r>
            <w:r>
              <w:t>AccountIdentityComm100Field</w:t>
            </w:r>
          </w:p>
        </w:tc>
        <w:tc>
          <w:tcPr>
            <w:tcW w:w="1794" w:type="dxa"/>
          </w:tcPr>
          <w:p w14:paraId="28A581AB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706C4B92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059C00B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4CD392CA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t>account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73F7A3BE" w14:textId="77777777" w:rsidTr="00F965D2">
        <w:tc>
          <w:tcPr>
            <w:tcW w:w="3906" w:type="dxa"/>
          </w:tcPr>
          <w:p w14:paraId="56913B3A" w14:textId="77777777"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1C9A0573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5BCFDD66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06D7CFA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3606461" w14:textId="77777777"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498AD18D" w14:textId="77777777" w:rsidTr="00F965D2">
        <w:tc>
          <w:tcPr>
            <w:tcW w:w="3906" w:type="dxa"/>
          </w:tcPr>
          <w:p w14:paraId="7E51AD4D" w14:textId="77777777" w:rsidR="00D2360B" w:rsidRDefault="00D2360B" w:rsidP="00D2360B">
            <w:r>
              <w:rPr>
                <w:rFonts w:hint="eastAsia"/>
              </w:rPr>
              <w:t>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1E7257CA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239E9AC1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16A3A4B3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1EF21E8D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5F61433D" w14:textId="77777777" w:rsidTr="00F965D2">
        <w:tc>
          <w:tcPr>
            <w:tcW w:w="3906" w:type="dxa"/>
          </w:tcPr>
          <w:p w14:paraId="6D95EF41" w14:textId="77777777" w:rsidR="00D2360B" w:rsidRDefault="00D2360B" w:rsidP="00D2360B">
            <w:r>
              <w:rPr>
                <w:rFonts w:hint="eastAsia"/>
              </w:rPr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Salesforce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2C087312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5B334717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593B171E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4AF2CAF7" w14:textId="77777777" w:rsidR="00D2360B" w:rsidRDefault="00D2360B" w:rsidP="00D2360B">
            <w:r>
              <w:t xml:space="preserve">Salesforce </w:t>
            </w:r>
            <w:r>
              <w:rPr>
                <w:rFonts w:hint="eastAsia"/>
              </w:rPr>
              <w:t>contact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  <w:tr w:rsidR="00D2360B" w14:paraId="6DCBA512" w14:textId="77777777" w:rsidTr="00F965D2">
        <w:tc>
          <w:tcPr>
            <w:tcW w:w="3906" w:type="dxa"/>
          </w:tcPr>
          <w:p w14:paraId="315D6F60" w14:textId="77777777" w:rsidR="00D2360B" w:rsidRDefault="00D2360B" w:rsidP="00D2360B">
            <w:r>
              <w:rPr>
                <w:rFonts w:hint="eastAsia"/>
              </w:rPr>
              <w:lastRenderedPageBreak/>
              <w:t>SecondContact</w:t>
            </w:r>
            <w:r>
              <w:t>I</w:t>
            </w:r>
            <w:r>
              <w:rPr>
                <w:rFonts w:hint="eastAsia"/>
              </w:rPr>
              <w:t>dentity</w:t>
            </w:r>
            <w:r>
              <w:t>Comm100</w:t>
            </w:r>
            <w:r>
              <w:rPr>
                <w:rFonts w:hint="eastAsia"/>
              </w:rPr>
              <w:t>Field</w:t>
            </w:r>
          </w:p>
        </w:tc>
        <w:tc>
          <w:tcPr>
            <w:tcW w:w="1794" w:type="dxa"/>
          </w:tcPr>
          <w:p w14:paraId="68868526" w14:textId="77777777" w:rsidR="00D2360B" w:rsidRDefault="00D2360B" w:rsidP="00D2360B">
            <w:r>
              <w:t>nvarchar(256)</w:t>
            </w:r>
          </w:p>
        </w:tc>
        <w:tc>
          <w:tcPr>
            <w:tcW w:w="1178" w:type="dxa"/>
          </w:tcPr>
          <w:p w14:paraId="0BAEE364" w14:textId="77777777" w:rsidR="00D2360B" w:rsidRDefault="00D2360B" w:rsidP="00D2360B">
            <w:r>
              <w:t>not null</w:t>
            </w:r>
          </w:p>
        </w:tc>
        <w:tc>
          <w:tcPr>
            <w:tcW w:w="1379" w:type="dxa"/>
          </w:tcPr>
          <w:p w14:paraId="4F562BF9" w14:textId="77777777" w:rsidR="00D2360B" w:rsidRDefault="00D2360B" w:rsidP="00D2360B">
            <w:r>
              <w:t>‘’</w:t>
            </w:r>
          </w:p>
        </w:tc>
        <w:tc>
          <w:tcPr>
            <w:tcW w:w="6210" w:type="dxa"/>
          </w:tcPr>
          <w:p w14:paraId="37E1D596" w14:textId="77777777" w:rsidR="00D2360B" w:rsidRDefault="00D2360B" w:rsidP="00D2360B">
            <w:r>
              <w:t xml:space="preserve">Comm100 </w:t>
            </w:r>
            <w:r>
              <w:t>字段的系统名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</w:t>
            </w:r>
            <w:r>
              <w:t>act</w:t>
            </w:r>
            <w:r>
              <w:rPr>
                <w:rFonts w:hint="eastAsia"/>
              </w:rPr>
              <w:t>第二个</w:t>
            </w:r>
            <w:r>
              <w:rPr>
                <w:rFonts w:hint="eastAsia"/>
              </w:rPr>
              <w:t>mapping</w:t>
            </w:r>
            <w:r>
              <w:rPr>
                <w:rFonts w:hint="eastAsia"/>
              </w:rPr>
              <w:t>）</w:t>
            </w:r>
          </w:p>
        </w:tc>
      </w:tr>
    </w:tbl>
    <w:p w14:paraId="38888B9E" w14:textId="77777777" w:rsidR="003400CF" w:rsidRDefault="003400CF" w:rsidP="003400CF">
      <w:pPr>
        <w:pStyle w:val="a3"/>
        <w:numPr>
          <w:ilvl w:val="0"/>
          <w:numId w:val="1"/>
        </w:numPr>
      </w:pPr>
      <w:r>
        <w:t>EnumSalesforcePurpose</w:t>
      </w:r>
      <w:r>
        <w:t>增加：</w:t>
      </w:r>
    </w:p>
    <w:p w14:paraId="6960EB69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Create</w:t>
      </w:r>
      <w:r>
        <w:t>Case = 2</w:t>
      </w:r>
    </w:p>
    <w:p w14:paraId="46341221" w14:textId="77777777" w:rsidR="003400CF" w:rsidRDefault="003400CF" w:rsidP="003400CF">
      <w:pPr>
        <w:pStyle w:val="a3"/>
        <w:numPr>
          <w:ilvl w:val="1"/>
          <w:numId w:val="1"/>
        </w:numPr>
      </w:pPr>
      <w:r>
        <w:t>DoNothing = 3</w:t>
      </w:r>
    </w:p>
    <w:p w14:paraId="56A866E9" w14:textId="77777777" w:rsidR="003400CF" w:rsidRDefault="003400CF" w:rsidP="003400CF">
      <w:pPr>
        <w:pStyle w:val="a3"/>
        <w:numPr>
          <w:ilvl w:val="0"/>
          <w:numId w:val="1"/>
        </w:numPr>
      </w:pPr>
      <w:r>
        <w:rPr>
          <w:rFonts w:hint="eastAsia"/>
        </w:rPr>
        <w:t>增加对象：</w:t>
      </w:r>
    </w:p>
    <w:p w14:paraId="1580DA34" w14:textId="77777777" w:rsidR="003400CF" w:rsidRDefault="003400CF" w:rsidP="003400CF">
      <w:pPr>
        <w:pStyle w:val="a3"/>
        <w:numPr>
          <w:ilvl w:val="1"/>
          <w:numId w:val="1"/>
        </w:numPr>
      </w:pPr>
      <w:r>
        <w:t>增加</w:t>
      </w:r>
      <w:r>
        <w:rPr>
          <w:rFonts w:hint="eastAsia"/>
        </w:rPr>
        <w:t>Str</w:t>
      </w:r>
      <w:r>
        <w:t>uIntegrationObject</w:t>
      </w:r>
    </w:p>
    <w:p w14:paraId="0B3FC367" w14:textId="77777777" w:rsidR="008D14BF" w:rsidRDefault="008D14BF" w:rsidP="003400CF">
      <w:pPr>
        <w:pStyle w:val="a3"/>
        <w:numPr>
          <w:ilvl w:val="2"/>
          <w:numId w:val="1"/>
        </w:numPr>
      </w:pPr>
      <w:r>
        <w:t>IfHasContact bool</w:t>
      </w:r>
    </w:p>
    <w:p w14:paraId="2837F6F9" w14:textId="77777777" w:rsidR="003400CF" w:rsidRDefault="00841C46" w:rsidP="003400CF">
      <w:pPr>
        <w:pStyle w:val="a3"/>
        <w:numPr>
          <w:ilvl w:val="2"/>
          <w:numId w:val="1"/>
        </w:numPr>
      </w:pPr>
      <w:r>
        <w:t>ContactFields  List&lt;StruIntegrationFieldAndValue</w:t>
      </w:r>
      <w:r>
        <w:rPr>
          <w:rFonts w:hint="eastAsia"/>
        </w:rPr>
        <w:t>&gt;</w:t>
      </w:r>
    </w:p>
    <w:p w14:paraId="060A7CE9" w14:textId="77777777" w:rsidR="008D14BF" w:rsidRDefault="008D14BF" w:rsidP="003400CF">
      <w:pPr>
        <w:pStyle w:val="a3"/>
        <w:numPr>
          <w:ilvl w:val="2"/>
          <w:numId w:val="1"/>
        </w:numPr>
      </w:pPr>
      <w:r>
        <w:t>IfHasAccount bool</w:t>
      </w:r>
    </w:p>
    <w:p w14:paraId="5B66B0F0" w14:textId="77777777" w:rsidR="008D14BF" w:rsidRDefault="00841C46" w:rsidP="00000162">
      <w:pPr>
        <w:pStyle w:val="a3"/>
        <w:numPr>
          <w:ilvl w:val="2"/>
          <w:numId w:val="1"/>
        </w:numPr>
      </w:pPr>
      <w:r>
        <w:t>Account</w:t>
      </w:r>
      <w:r w:rsidR="003400CF">
        <w:t>Fields  List&lt;StruIntegrationFieldAndValue</w:t>
      </w:r>
      <w:r w:rsidR="003400CF">
        <w:rPr>
          <w:rFonts w:hint="eastAsia"/>
        </w:rPr>
        <w:t>&gt;</w:t>
      </w:r>
    </w:p>
    <w:p w14:paraId="0D9ECD2B" w14:textId="77777777" w:rsidR="0064044F" w:rsidRDefault="0064044F" w:rsidP="00000162">
      <w:pPr>
        <w:pStyle w:val="a3"/>
        <w:numPr>
          <w:ilvl w:val="2"/>
          <w:numId w:val="1"/>
        </w:numPr>
      </w:pPr>
      <w:r>
        <w:t>IfHasLead bool</w:t>
      </w:r>
    </w:p>
    <w:p w14:paraId="2031A644" w14:textId="77777777" w:rsidR="0064044F" w:rsidRDefault="0064044F" w:rsidP="0064044F">
      <w:pPr>
        <w:pStyle w:val="a3"/>
        <w:numPr>
          <w:ilvl w:val="2"/>
          <w:numId w:val="1"/>
        </w:numPr>
      </w:pPr>
      <w:r>
        <w:t>LeadFileds</w:t>
      </w:r>
      <w:r w:rsidRPr="0064044F">
        <w:t xml:space="preserve"> </w:t>
      </w:r>
      <w:r>
        <w:t>List&lt;StruIntegrationFieldAndValue</w:t>
      </w:r>
      <w:r>
        <w:rPr>
          <w:rFonts w:hint="eastAsia"/>
        </w:rPr>
        <w:t>&gt;</w:t>
      </w:r>
    </w:p>
    <w:p w14:paraId="2BC448A9" w14:textId="77777777" w:rsidR="00913F6A" w:rsidRDefault="00913F6A" w:rsidP="0044429F">
      <w:pPr>
        <w:pStyle w:val="a3"/>
        <w:numPr>
          <w:ilvl w:val="2"/>
          <w:numId w:val="1"/>
        </w:numPr>
      </w:pPr>
      <w:r>
        <w:t>Error StruError</w:t>
      </w:r>
    </w:p>
    <w:p w14:paraId="24243996" w14:textId="77777777" w:rsidR="003400CF" w:rsidRDefault="003400CF" w:rsidP="003400CF">
      <w:pPr>
        <w:pStyle w:val="a3"/>
        <w:numPr>
          <w:ilvl w:val="1"/>
          <w:numId w:val="1"/>
        </w:numPr>
      </w:pPr>
      <w:r>
        <w:t>增加</w:t>
      </w:r>
      <w:r>
        <w:t>StruIntegrationFieldAndValue</w:t>
      </w:r>
    </w:p>
    <w:p w14:paraId="1CC20031" w14:textId="77777777" w:rsidR="003400CF" w:rsidRDefault="003400CF" w:rsidP="003400CF">
      <w:pPr>
        <w:pStyle w:val="a3"/>
        <w:numPr>
          <w:ilvl w:val="2"/>
          <w:numId w:val="1"/>
        </w:numPr>
      </w:pPr>
      <w:r>
        <w:t>Label string     ---for display</w:t>
      </w:r>
    </w:p>
    <w:p w14:paraId="598E2354" w14:textId="77777777" w:rsidR="003400CF" w:rsidRDefault="003400CF" w:rsidP="003400CF">
      <w:pPr>
        <w:pStyle w:val="a3"/>
        <w:numPr>
          <w:ilvl w:val="2"/>
          <w:numId w:val="1"/>
        </w:numPr>
      </w:pPr>
      <w:r>
        <w:t>Name string    ----system name</w:t>
      </w:r>
    </w:p>
    <w:p w14:paraId="3CEE2AF4" w14:textId="77777777" w:rsidR="003400CF" w:rsidRDefault="003400CF" w:rsidP="003400CF">
      <w:pPr>
        <w:pStyle w:val="a3"/>
        <w:numPr>
          <w:ilvl w:val="2"/>
          <w:numId w:val="1"/>
        </w:numPr>
      </w:pPr>
      <w:r>
        <w:t>Value string    ----field value</w:t>
      </w:r>
    </w:p>
    <w:p w14:paraId="17F29987" w14:textId="77777777" w:rsidR="003400CF" w:rsidRDefault="003400CF" w:rsidP="003400CF">
      <w:pPr>
        <w:pStyle w:val="a3"/>
        <w:numPr>
          <w:ilvl w:val="2"/>
          <w:numId w:val="1"/>
        </w:numPr>
      </w:pPr>
      <w:r w:rsidRPr="0040335E">
        <w:t xml:space="preserve">fieldType int    ----field type:  </w:t>
      </w:r>
      <w:r w:rsidRPr="0040335E">
        <w:rPr>
          <w:rFonts w:hint="eastAsia"/>
        </w:rPr>
        <w:t>0(string), 1(bool), 2(double), 3(date)</w:t>
      </w:r>
    </w:p>
    <w:p w14:paraId="50F87D13" w14:textId="77777777" w:rsidR="00E410D3" w:rsidRDefault="00E410D3" w:rsidP="003400CF">
      <w:pPr>
        <w:pStyle w:val="a3"/>
        <w:numPr>
          <w:ilvl w:val="2"/>
          <w:numId w:val="1"/>
        </w:numPr>
      </w:pPr>
      <w:r>
        <w:t xml:space="preserve">SalesforcefieldType  // </w:t>
      </w:r>
      <w:r>
        <w:t>需要知道</w:t>
      </w:r>
      <w:r>
        <w:rPr>
          <w:rFonts w:hint="eastAsia"/>
        </w:rPr>
        <w:t>s</w:t>
      </w:r>
      <w:r>
        <w:t>alesforce</w:t>
      </w:r>
      <w:r>
        <w:t>是什么类型</w:t>
      </w:r>
    </w:p>
    <w:p w14:paraId="67E3221C" w14:textId="77777777" w:rsidR="003400CF" w:rsidRDefault="003400CF" w:rsidP="003400CF">
      <w:pPr>
        <w:pStyle w:val="a3"/>
        <w:numPr>
          <w:ilvl w:val="0"/>
          <w:numId w:val="1"/>
        </w:numPr>
      </w:pPr>
      <w:r>
        <w:t>Salesforce</w:t>
      </w:r>
      <w:r>
        <w:t>接口</w:t>
      </w:r>
      <w:r>
        <w:rPr>
          <w:rFonts w:hint="eastAsia"/>
        </w:rPr>
        <w:t>，</w:t>
      </w:r>
    </w:p>
    <w:p w14:paraId="0FA06EB5" w14:textId="77777777" w:rsidR="003400CF" w:rsidRDefault="003400CF" w:rsidP="003400CF">
      <w:pPr>
        <w:pStyle w:val="a3"/>
        <w:numPr>
          <w:ilvl w:val="1"/>
          <w:numId w:val="1"/>
        </w:numPr>
      </w:pPr>
      <w:r>
        <w:rPr>
          <w:rFonts w:hint="eastAsia"/>
        </w:rPr>
        <w:t>chatserver</w:t>
      </w:r>
      <w:r>
        <w:rPr>
          <w:rFonts w:hint="eastAsia"/>
        </w:rPr>
        <w:t>中展示</w:t>
      </w:r>
      <w:r>
        <w:rPr>
          <w:rFonts w:hint="eastAsia"/>
        </w:rPr>
        <w:t>Account/Contact</w:t>
      </w:r>
      <w:r>
        <w:rPr>
          <w:rFonts w:hint="eastAsia"/>
        </w:rPr>
        <w:t>信息在原来的集成接口</w:t>
      </w:r>
      <w:r>
        <w:rPr>
          <w:rFonts w:hint="eastAsia"/>
        </w:rPr>
        <w:t>CRMIntegrationService.asmx</w:t>
      </w:r>
      <w:r>
        <w:rPr>
          <w:rFonts w:hint="eastAsia"/>
        </w:rPr>
        <w:t>增加方法：</w:t>
      </w:r>
      <w:r w:rsidR="000656B7">
        <w:rPr>
          <w:rFonts w:hint="eastAsia"/>
        </w:rPr>
        <w:t>/</w:t>
      </w:r>
      <w:r w:rsidR="000656B7">
        <w:t>/</w:t>
      </w:r>
      <w:r w:rsidR="000656B7">
        <w:rPr>
          <w:rFonts w:hint="eastAsia"/>
        </w:rPr>
        <w:t xml:space="preserve"> </w:t>
      </w:r>
      <w:r w:rsidR="000656B7">
        <w:rPr>
          <w:rFonts w:hint="eastAsia"/>
        </w:rPr>
        <w:t>为什么要知道所有字段</w:t>
      </w:r>
    </w:p>
    <w:p w14:paraId="18C3C3C3" w14:textId="77777777" w:rsidR="003400CF" w:rsidRDefault="003400CF" w:rsidP="003400CF">
      <w:pPr>
        <w:pStyle w:val="a3"/>
        <w:numPr>
          <w:ilvl w:val="2"/>
          <w:numId w:val="1"/>
        </w:numPr>
      </w:pP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，用于</w:t>
      </w:r>
      <w:r>
        <w:rPr>
          <w:rFonts w:hint="eastAsia"/>
        </w:rPr>
        <w:t>integration</w:t>
      </w:r>
      <w:r>
        <w:t>展示字段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t xml:space="preserve"> rule</w:t>
      </w:r>
      <w:r>
        <w:t>设置条件</w:t>
      </w:r>
    </w:p>
    <w:p w14:paraId="2939D78C" w14:textId="77777777" w:rsidR="003400CF" w:rsidRDefault="003400CF" w:rsidP="003400CF">
      <w:pPr>
        <w:pStyle w:val="a3"/>
        <w:numPr>
          <w:ilvl w:val="3"/>
          <w:numId w:val="1"/>
        </w:numPr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int siteId</w:t>
      </w:r>
    </w:p>
    <w:p w14:paraId="2B0EE92E" w14:textId="77777777" w:rsidR="003400CF" w:rsidRDefault="003400CF" w:rsidP="003400CF">
      <w:pPr>
        <w:pStyle w:val="a3"/>
        <w:numPr>
          <w:ilvl w:val="3"/>
          <w:numId w:val="1"/>
        </w:numPr>
      </w:pPr>
      <w:r>
        <w:t>返回</w:t>
      </w:r>
      <w:r>
        <w:rPr>
          <w:rFonts w:hint="eastAsia"/>
        </w:rPr>
        <w:t>：</w:t>
      </w:r>
      <w:r>
        <w:rPr>
          <w:rFonts w:hint="eastAsia"/>
        </w:rPr>
        <w:t>Str</w:t>
      </w:r>
      <w:r>
        <w:t>uIntegrationObject</w:t>
      </w:r>
      <w:r>
        <w:rPr>
          <w:rFonts w:hint="eastAsia"/>
        </w:rPr>
        <w:t xml:space="preserve">, </w:t>
      </w:r>
      <w:r w:rsidR="00F0116D">
        <w:rPr>
          <w:rFonts w:hint="eastAsia"/>
        </w:rPr>
        <w:t>包含</w:t>
      </w:r>
      <w:r w:rsidR="00F0116D">
        <w:rPr>
          <w:rFonts w:hint="eastAsia"/>
        </w:rPr>
        <w:t>ContactFields</w:t>
      </w:r>
      <w:r w:rsidR="00F0116D">
        <w:rPr>
          <w:rFonts w:hint="eastAsia"/>
        </w:rPr>
        <w:t>和</w:t>
      </w:r>
      <w:r w:rsidR="00F0116D">
        <w:rPr>
          <w:rFonts w:hint="eastAsia"/>
        </w:rPr>
        <w:t>Account</w:t>
      </w:r>
      <w:r w:rsidR="00F0116D">
        <w:t>Fields</w:t>
      </w:r>
    </w:p>
    <w:p w14:paraId="761462F3" w14:textId="77777777" w:rsidR="00E410D3" w:rsidRDefault="00841C46" w:rsidP="00E410D3">
      <w:pPr>
        <w:pStyle w:val="a3"/>
        <w:numPr>
          <w:ilvl w:val="2"/>
          <w:numId w:val="1"/>
        </w:numPr>
      </w:pPr>
      <w:r>
        <w:t>GetSFContactAndRelatedAccount()</w:t>
      </w:r>
      <w:r w:rsidR="00E410D3">
        <w:t xml:space="preserve"> // </w:t>
      </w:r>
      <w:r w:rsidR="00E410D3">
        <w:t>方法是要改名字的</w:t>
      </w:r>
      <w:r w:rsidR="00E410D3">
        <w:rPr>
          <w:rFonts w:hint="eastAsia"/>
        </w:rPr>
        <w:t>,</w:t>
      </w:r>
      <w:r w:rsidR="00E410D3">
        <w:t>实际应该是判断</w:t>
      </w:r>
      <w:r w:rsidR="00E410D3">
        <w:rPr>
          <w:rFonts w:hint="eastAsia"/>
        </w:rPr>
        <w:t>a</w:t>
      </w:r>
      <w:r w:rsidR="00E410D3">
        <w:t xml:space="preserve">ccount </w:t>
      </w:r>
      <w:r w:rsidR="00E410D3">
        <w:t>和</w:t>
      </w:r>
      <w:r w:rsidR="00E410D3">
        <w:t xml:space="preserve"> contact , </w:t>
      </w:r>
      <w:r w:rsidR="00E410D3">
        <w:t>然后再判断</w:t>
      </w:r>
      <w:r w:rsidR="00E410D3">
        <w:rPr>
          <w:rFonts w:hint="eastAsia"/>
        </w:rPr>
        <w:t xml:space="preserve"> </w:t>
      </w:r>
      <w:r w:rsidR="00E410D3">
        <w:rPr>
          <w:rFonts w:hint="eastAsia"/>
        </w:rPr>
        <w:t>是否有</w:t>
      </w:r>
      <w:r w:rsidR="00E410D3">
        <w:rPr>
          <w:rFonts w:hint="eastAsia"/>
        </w:rPr>
        <w:t>L</w:t>
      </w:r>
      <w:r w:rsidR="00E410D3">
        <w:t>ead</w:t>
      </w:r>
    </w:p>
    <w:p w14:paraId="0724EAEF" w14:textId="77777777" w:rsidR="00164DB9" w:rsidRPr="00164DB9" w:rsidRDefault="00164DB9" w:rsidP="00164DB9">
      <w:pPr>
        <w:pStyle w:val="a3"/>
        <w:numPr>
          <w:ilvl w:val="3"/>
          <w:numId w:val="1"/>
        </w:numPr>
      </w:pPr>
      <w:r w:rsidRPr="00164DB9">
        <w:rPr>
          <w:rFonts w:hint="eastAsia"/>
        </w:rPr>
        <w:t>参数：</w:t>
      </w:r>
      <w:r w:rsidRPr="00164DB9">
        <w:rPr>
          <w:rFonts w:hint="eastAsia"/>
        </w:rPr>
        <w:t xml:space="preserve">int siteId, string </w:t>
      </w:r>
      <w:r>
        <w:t>contactI</w:t>
      </w:r>
      <w:r w:rsidRPr="00164DB9">
        <w:rPr>
          <w:rFonts w:hint="eastAsia"/>
        </w:rPr>
        <w:t xml:space="preserve">dendityField1, string </w:t>
      </w:r>
      <w:r>
        <w:t>contactV</w:t>
      </w:r>
      <w:r w:rsidRPr="00164DB9">
        <w:rPr>
          <w:rFonts w:hint="eastAsia"/>
        </w:rPr>
        <w:t xml:space="preserve">alue1, string </w:t>
      </w:r>
      <w:r>
        <w:t>contactI</w:t>
      </w:r>
      <w:r w:rsidRPr="00164DB9">
        <w:rPr>
          <w:rFonts w:hint="eastAsia"/>
        </w:rPr>
        <w:t xml:space="preserve">dendityField2, string </w:t>
      </w:r>
      <w:r>
        <w:t>contactV</w:t>
      </w:r>
      <w:r w:rsidRPr="00164DB9">
        <w:rPr>
          <w:rFonts w:hint="eastAsia"/>
        </w:rPr>
        <w:t xml:space="preserve">alue2, string </w:t>
      </w:r>
      <w:r>
        <w:t>accountI</w:t>
      </w:r>
      <w:r w:rsidRPr="00164DB9">
        <w:rPr>
          <w:rFonts w:hint="eastAsia"/>
        </w:rPr>
        <w:t xml:space="preserve">dendityField1, string </w:t>
      </w:r>
      <w:r>
        <w:t>accountV</w:t>
      </w:r>
      <w:r w:rsidRPr="00164DB9">
        <w:rPr>
          <w:rFonts w:hint="eastAsia"/>
        </w:rPr>
        <w:t xml:space="preserve">alue1, string </w:t>
      </w:r>
      <w:r>
        <w:t>accountI</w:t>
      </w:r>
      <w:r w:rsidRPr="00164DB9">
        <w:rPr>
          <w:rFonts w:hint="eastAsia"/>
        </w:rPr>
        <w:t xml:space="preserve">dendityField2, string </w:t>
      </w:r>
      <w:r>
        <w:t>accountV</w:t>
      </w:r>
      <w:r w:rsidRPr="00164DB9">
        <w:rPr>
          <w:rFonts w:hint="eastAsia"/>
        </w:rPr>
        <w:t>alue2</w:t>
      </w:r>
    </w:p>
    <w:p w14:paraId="2E55809B" w14:textId="77777777" w:rsidR="000A447D" w:rsidRDefault="00164DB9" w:rsidP="000A447D">
      <w:pPr>
        <w:pStyle w:val="a3"/>
        <w:numPr>
          <w:ilvl w:val="3"/>
          <w:numId w:val="1"/>
        </w:numPr>
      </w:pPr>
      <w:r w:rsidRPr="00164DB9">
        <w:t>返回</w:t>
      </w:r>
      <w:r w:rsidRPr="00164DB9">
        <w:rPr>
          <w:rFonts w:hint="eastAsia"/>
        </w:rPr>
        <w:t>：</w:t>
      </w:r>
      <w:r w:rsidRPr="00164DB9">
        <w:rPr>
          <w:rFonts w:hint="eastAsia"/>
        </w:rPr>
        <w:t>Str</w:t>
      </w:r>
      <w:r w:rsidRPr="00164DB9">
        <w:t>uIntegrationObject</w:t>
      </w:r>
      <w:r w:rsidR="000A447D">
        <w:rPr>
          <w:rFonts w:hint="eastAsia"/>
        </w:rPr>
        <w:t>，</w:t>
      </w:r>
      <w:r w:rsidR="000A447D">
        <w:t>包含</w:t>
      </w:r>
      <w:r w:rsidR="000A447D">
        <w:t>ContactFields</w:t>
      </w:r>
      <w:r w:rsidR="000A447D">
        <w:t>和</w:t>
      </w:r>
      <w:r w:rsidR="000A447D">
        <w:t>AccountFields</w:t>
      </w:r>
      <w:r w:rsidR="000A447D">
        <w:rPr>
          <w:rFonts w:hint="eastAsia"/>
        </w:rPr>
        <w:t>，若匹配不到对应的</w:t>
      </w:r>
      <w:r w:rsidR="000A447D">
        <w:rPr>
          <w:rFonts w:hint="eastAsia"/>
        </w:rPr>
        <w:t>contact</w:t>
      </w:r>
      <w:r w:rsidR="000A447D">
        <w:rPr>
          <w:rFonts w:hint="eastAsia"/>
        </w:rPr>
        <w:t>，则</w:t>
      </w:r>
      <w:r w:rsidR="000A447D">
        <w:rPr>
          <w:rFonts w:hint="eastAsia"/>
        </w:rPr>
        <w:t>ContactFields</w:t>
      </w:r>
      <w:r w:rsidR="000A447D">
        <w:rPr>
          <w:rFonts w:hint="eastAsia"/>
        </w:rPr>
        <w:t>为</w:t>
      </w:r>
      <w:r w:rsidR="000A447D">
        <w:rPr>
          <w:rFonts w:hint="eastAsia"/>
        </w:rPr>
        <w:t>null</w:t>
      </w:r>
      <w:r w:rsidR="000A447D">
        <w:rPr>
          <w:rFonts w:hint="eastAsia"/>
        </w:rPr>
        <w:t>，</w:t>
      </w:r>
      <w:r w:rsidR="000A447D">
        <w:t>同理若匹配不到</w:t>
      </w:r>
      <w:r w:rsidR="000A447D">
        <w:t>account</w:t>
      </w:r>
      <w:r w:rsidR="000A447D">
        <w:rPr>
          <w:rFonts w:hint="eastAsia"/>
        </w:rPr>
        <w:t>，</w:t>
      </w:r>
      <w:r w:rsidR="000A447D">
        <w:t>AccountFields</w:t>
      </w:r>
      <w:r w:rsidR="000A447D">
        <w:t>为</w:t>
      </w:r>
      <w:r w:rsidR="000A447D">
        <w:t>null</w:t>
      </w:r>
      <w:r w:rsidR="000656B7">
        <w:t xml:space="preserve">, </w:t>
      </w:r>
      <w:r w:rsidR="000656B7">
        <w:t>匹配不到</w:t>
      </w:r>
      <w:r w:rsidR="000656B7">
        <w:rPr>
          <w:rFonts w:hint="eastAsia"/>
        </w:rPr>
        <w:t>L</w:t>
      </w:r>
      <w:r w:rsidR="000656B7">
        <w:t>ead, LeadField</w:t>
      </w:r>
      <w:r w:rsidR="000656B7">
        <w:t>为空</w:t>
      </w:r>
    </w:p>
    <w:p w14:paraId="2133937A" w14:textId="77777777" w:rsidR="003400CF" w:rsidRPr="00913F6A" w:rsidRDefault="003400CF" w:rsidP="004F4679">
      <w:pPr>
        <w:pStyle w:val="a3"/>
        <w:numPr>
          <w:ilvl w:val="1"/>
          <w:numId w:val="1"/>
        </w:numPr>
      </w:pPr>
      <w:r w:rsidRPr="00913F6A">
        <w:t>chatserver</w:t>
      </w:r>
      <w:r w:rsidRPr="00913F6A">
        <w:t>调用</w:t>
      </w:r>
      <w:r w:rsidRPr="00913F6A">
        <w:t>ChatEnded</w:t>
      </w:r>
      <w:r w:rsidRPr="00913F6A">
        <w:t>方法时</w:t>
      </w:r>
      <w:r w:rsidRPr="00913F6A">
        <w:rPr>
          <w:rFonts w:hint="eastAsia"/>
        </w:rPr>
        <w:t>（生成</w:t>
      </w:r>
      <w:r w:rsidRPr="00913F6A">
        <w:rPr>
          <w:rFonts w:hint="eastAsia"/>
        </w:rPr>
        <w:t>salesforce</w:t>
      </w:r>
      <w:r w:rsidRPr="00913F6A">
        <w:t xml:space="preserve"> </w:t>
      </w:r>
      <w:r w:rsidR="000A447D" w:rsidRPr="00913F6A">
        <w:t>对象</w:t>
      </w:r>
      <w:r w:rsidR="000A447D" w:rsidRPr="00913F6A">
        <w:rPr>
          <w:rFonts w:hint="eastAsia"/>
        </w:rPr>
        <w:t>），</w:t>
      </w:r>
      <w:r w:rsidR="00F714C5" w:rsidRPr="00913F6A">
        <w:rPr>
          <w:rFonts w:hint="eastAsia"/>
        </w:rPr>
        <w:t>如果</w:t>
      </w:r>
      <w:r w:rsidR="000A447D" w:rsidRPr="00913F6A">
        <w:rPr>
          <w:rFonts w:hint="eastAsia"/>
        </w:rPr>
        <w:t>在聊天过程中有</w:t>
      </w:r>
      <w:r w:rsidR="00F714C5" w:rsidRPr="00913F6A">
        <w:rPr>
          <w:rFonts w:hint="eastAsia"/>
        </w:rPr>
        <w:t>手动创建，</w:t>
      </w:r>
      <w:r w:rsidR="004F4679" w:rsidRPr="00913F6A">
        <w:t>点了按钮后就创建</w:t>
      </w:r>
      <w:r w:rsidR="004F4679" w:rsidRPr="00913F6A">
        <w:rPr>
          <w:rFonts w:hint="eastAsia"/>
        </w:rPr>
        <w:t>，</w:t>
      </w:r>
      <w:r w:rsidR="004F4679" w:rsidRPr="00913F6A">
        <w:t>聊天结束后再更新</w:t>
      </w:r>
      <w:r w:rsidR="00F714C5" w:rsidRPr="00913F6A">
        <w:rPr>
          <w:rFonts w:hint="eastAsia"/>
        </w:rPr>
        <w:t>；</w:t>
      </w:r>
      <w:r w:rsidR="00F714C5" w:rsidRPr="00913F6A">
        <w:t>如果自动创建</w:t>
      </w:r>
      <w:r w:rsidR="00F714C5" w:rsidRPr="00913F6A">
        <w:rPr>
          <w:rFonts w:hint="eastAsia"/>
        </w:rPr>
        <w:t>，</w:t>
      </w:r>
      <w:r w:rsidR="000A447D" w:rsidRPr="00913F6A">
        <w:rPr>
          <w:rFonts w:hint="eastAsia"/>
        </w:rPr>
        <w:t>跟</w:t>
      </w:r>
      <w:r w:rsidR="000A447D" w:rsidRPr="00913F6A">
        <w:t>原来的逻辑一样</w:t>
      </w:r>
      <w:r w:rsidR="00F714C5" w:rsidRPr="00913F6A">
        <w:rPr>
          <w:rFonts w:hint="eastAsia"/>
        </w:rPr>
        <w:t>）</w:t>
      </w:r>
      <w:r w:rsidR="000A447D" w:rsidRPr="00913F6A">
        <w:rPr>
          <w:rFonts w:hint="eastAsia"/>
        </w:rPr>
        <w:t>，原来的接口增加参数：</w:t>
      </w:r>
    </w:p>
    <w:p w14:paraId="52AD68A4" w14:textId="77777777" w:rsidR="003400CF" w:rsidRDefault="003400CF" w:rsidP="003400CF">
      <w:pPr>
        <w:pStyle w:val="a3"/>
        <w:numPr>
          <w:ilvl w:val="2"/>
          <w:numId w:val="1"/>
        </w:numPr>
      </w:pPr>
      <w:r>
        <w:t>IfAutomaticallyCreateFromChat</w:t>
      </w:r>
    </w:p>
    <w:p w14:paraId="619433B1" w14:textId="77777777" w:rsidR="003400CF" w:rsidRDefault="003400CF" w:rsidP="003400CF">
      <w:pPr>
        <w:pStyle w:val="a3"/>
        <w:numPr>
          <w:ilvl w:val="2"/>
          <w:numId w:val="1"/>
        </w:numPr>
      </w:pPr>
      <w:r>
        <w:t>EnumSalesforcePurposeChat</w:t>
      </w:r>
    </w:p>
    <w:p w14:paraId="0D8FFE85" w14:textId="77777777" w:rsidR="003400CF" w:rsidRDefault="003400CF" w:rsidP="003400CF">
      <w:pPr>
        <w:pStyle w:val="a3"/>
        <w:numPr>
          <w:ilvl w:val="2"/>
          <w:numId w:val="1"/>
        </w:numPr>
      </w:pPr>
      <w:r>
        <w:t>EnumSalesforceUpdateContactChat</w:t>
      </w:r>
      <w:r w:rsidR="000656B7">
        <w:t xml:space="preserve"> </w:t>
      </w:r>
    </w:p>
    <w:p w14:paraId="6823F966" w14:textId="77777777" w:rsidR="00F714C5" w:rsidRDefault="00F714C5" w:rsidP="003400CF">
      <w:pPr>
        <w:pStyle w:val="a3"/>
        <w:numPr>
          <w:ilvl w:val="2"/>
          <w:numId w:val="1"/>
        </w:numPr>
      </w:pPr>
      <w:r>
        <w:lastRenderedPageBreak/>
        <w:t>String id</w:t>
      </w:r>
      <w:r>
        <w:rPr>
          <w:rFonts w:hint="eastAsia"/>
        </w:rPr>
        <w:t>（</w:t>
      </w:r>
      <w:r w:rsidR="00913F6A">
        <w:t>如果</w:t>
      </w:r>
      <w:r>
        <w:t>在聊天过程中已经创建过</w:t>
      </w:r>
      <w:r w:rsidR="00913F6A">
        <w:rPr>
          <w:rFonts w:hint="eastAsia"/>
        </w:rPr>
        <w:t>对应的</w:t>
      </w:r>
      <w:r>
        <w:t>object</w:t>
      </w:r>
      <w:r>
        <w:rPr>
          <w:rFonts w:hint="eastAsia"/>
        </w:rPr>
        <w:t>，</w:t>
      </w:r>
      <w:r>
        <w:t>则为该</w:t>
      </w:r>
      <w:r>
        <w:t>obj</w:t>
      </w:r>
      <w:r>
        <w:t>的</w:t>
      </w:r>
      <w:r>
        <w:t>id</w:t>
      </w:r>
      <w:r w:rsidR="000A447D">
        <w:rPr>
          <w:rFonts w:hint="eastAsia"/>
        </w:rPr>
        <w:t>，</w:t>
      </w:r>
      <w:r w:rsidR="000A447D">
        <w:t>如果没有</w:t>
      </w:r>
      <w:r w:rsidR="000A447D">
        <w:rPr>
          <w:rFonts w:hint="eastAsia"/>
        </w:rPr>
        <w:t>，</w:t>
      </w:r>
      <w:r w:rsidR="000A447D">
        <w:t>则为空</w:t>
      </w:r>
      <w:r>
        <w:rPr>
          <w:rFonts w:hint="eastAsia"/>
        </w:rPr>
        <w:t>）</w:t>
      </w:r>
      <w:r w:rsidR="000656B7">
        <w:rPr>
          <w:rFonts w:hint="eastAsia"/>
        </w:rPr>
        <w:t xml:space="preserve"> /</w:t>
      </w:r>
      <w:r w:rsidR="000656B7">
        <w:t>/</w:t>
      </w:r>
      <w:r w:rsidR="000656B7">
        <w:t>现在会有</w:t>
      </w:r>
      <w:r w:rsidR="000656B7">
        <w:rPr>
          <w:rFonts w:hint="eastAsia"/>
        </w:rPr>
        <w:t>2</w:t>
      </w:r>
      <w:r w:rsidR="000656B7">
        <w:rPr>
          <w:rFonts w:hint="eastAsia"/>
        </w:rPr>
        <w:t>个</w:t>
      </w:r>
      <w:r w:rsidR="000656B7">
        <w:t>对象。</w:t>
      </w:r>
    </w:p>
    <w:p w14:paraId="4723AA07" w14:textId="77777777" w:rsidR="00941FCC" w:rsidRPr="00913F6A" w:rsidRDefault="00931FA6" w:rsidP="00220AC1">
      <w:pPr>
        <w:pStyle w:val="a3"/>
        <w:numPr>
          <w:ilvl w:val="1"/>
          <w:numId w:val="1"/>
        </w:numPr>
      </w:pPr>
      <w:r w:rsidRPr="00913F6A">
        <w:t>手动创建时调用的接口</w:t>
      </w:r>
      <w:r w:rsidR="00941FCC" w:rsidRPr="00913F6A">
        <w:rPr>
          <w:rFonts w:hint="eastAsia"/>
        </w:rPr>
        <w:t>Create</w:t>
      </w:r>
      <w:r w:rsidR="00941FCC" w:rsidRPr="00913F6A">
        <w:t>SFObject</w:t>
      </w:r>
    </w:p>
    <w:p w14:paraId="3E3E9E91" w14:textId="77777777" w:rsidR="00941FCC" w:rsidRPr="00913F6A" w:rsidRDefault="00941FCC" w:rsidP="00941FCC">
      <w:pPr>
        <w:pStyle w:val="a3"/>
        <w:numPr>
          <w:ilvl w:val="2"/>
          <w:numId w:val="1"/>
        </w:numPr>
      </w:pPr>
      <w:r w:rsidRPr="00913F6A">
        <w:t>参数</w:t>
      </w:r>
      <w:r w:rsidRPr="00913F6A">
        <w:rPr>
          <w:rFonts w:hint="eastAsia"/>
        </w:rPr>
        <w:t>：</w:t>
      </w:r>
      <w:r w:rsidRPr="00913F6A">
        <w:rPr>
          <w:rFonts w:hint="eastAsia"/>
        </w:rPr>
        <w:t>int</w:t>
      </w:r>
      <w:r w:rsidRPr="00913F6A">
        <w:t xml:space="preserve"> siteId</w:t>
      </w:r>
    </w:p>
    <w:p w14:paraId="0355FA38" w14:textId="77777777" w:rsidR="00941FCC" w:rsidRPr="00913F6A" w:rsidRDefault="00F714C5" w:rsidP="00F714C5">
      <w:pPr>
        <w:pStyle w:val="a3"/>
        <w:ind w:left="2160" w:firstLineChars="300" w:firstLine="660"/>
      </w:pPr>
      <w:r w:rsidRPr="00913F6A">
        <w:t>string name</w:t>
      </w:r>
    </w:p>
    <w:p w14:paraId="146CEC25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email</w:t>
      </w:r>
    </w:p>
    <w:p w14:paraId="31AC0AF4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company</w:t>
      </w:r>
    </w:p>
    <w:p w14:paraId="302CFF5E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string phone</w:t>
      </w:r>
    </w:p>
    <w:p w14:paraId="494D92FD" w14:textId="77777777" w:rsidR="00F714C5" w:rsidRPr="00913F6A" w:rsidRDefault="00F714C5" w:rsidP="00F714C5">
      <w:pPr>
        <w:pStyle w:val="a3"/>
        <w:ind w:left="2160" w:firstLineChars="300" w:firstLine="660"/>
      </w:pPr>
      <w:r w:rsidRPr="00913F6A">
        <w:t>List&lt;int&gt; operatorIds</w:t>
      </w:r>
    </w:p>
    <w:p w14:paraId="400CC595" w14:textId="77777777" w:rsidR="00941FCC" w:rsidRPr="00913F6A" w:rsidRDefault="00941FCC" w:rsidP="00941FCC">
      <w:pPr>
        <w:pStyle w:val="a3"/>
        <w:ind w:left="2160" w:firstLineChars="300" w:firstLine="660"/>
      </w:pPr>
      <w:r w:rsidRPr="00913F6A">
        <w:t>EnumSalesforcePurposeChat</w:t>
      </w:r>
    </w:p>
    <w:p w14:paraId="4504BE85" w14:textId="77777777" w:rsidR="00941FCC" w:rsidRDefault="00941FCC" w:rsidP="00941FCC">
      <w:pPr>
        <w:pStyle w:val="a3"/>
        <w:ind w:left="2160" w:firstLineChars="300" w:firstLine="660"/>
      </w:pPr>
      <w:r>
        <w:t>EnumSalesforceUpdateContactChat</w:t>
      </w:r>
    </w:p>
    <w:p w14:paraId="620DC28A" w14:textId="77777777" w:rsidR="00941FCC" w:rsidRPr="00941FCC" w:rsidRDefault="00941FCC" w:rsidP="0034269A">
      <w:pPr>
        <w:pStyle w:val="a3"/>
        <w:numPr>
          <w:ilvl w:val="2"/>
          <w:numId w:val="1"/>
        </w:numPr>
      </w:pPr>
      <w:r>
        <w:rPr>
          <w:rFonts w:hint="eastAsia"/>
        </w:rPr>
        <w:t>返回：</w:t>
      </w:r>
      <w:r w:rsidR="0034269A" w:rsidRPr="0034269A">
        <w:t>StruStringValue</w:t>
      </w:r>
      <w:r>
        <w:rPr>
          <w:rFonts w:hint="eastAsia"/>
        </w:rPr>
        <w:t>，如果选择创建</w:t>
      </w:r>
      <w:r>
        <w:rPr>
          <w:rFonts w:hint="eastAsia"/>
        </w:rPr>
        <w:t>lead</w:t>
      </w:r>
      <w:r>
        <w:rPr>
          <w:rFonts w:hint="eastAsia"/>
        </w:rPr>
        <w:t>，则返回对应的</w:t>
      </w:r>
      <w:r>
        <w:rPr>
          <w:rFonts w:hint="eastAsia"/>
        </w:rPr>
        <w:t>lead</w:t>
      </w:r>
      <w:r>
        <w:t xml:space="preserve"> id</w:t>
      </w:r>
      <w:r>
        <w:rPr>
          <w:rFonts w:hint="eastAsia"/>
        </w:rPr>
        <w:t>；</w:t>
      </w:r>
      <w:r>
        <w:t>如果创建</w:t>
      </w:r>
      <w:r>
        <w:t>case</w:t>
      </w:r>
      <w:r>
        <w:rPr>
          <w:rFonts w:hint="eastAsia"/>
        </w:rPr>
        <w:t>，</w:t>
      </w:r>
      <w:r>
        <w:t>则对应</w:t>
      </w:r>
      <w:r>
        <w:t>case Id</w:t>
      </w:r>
      <w:r>
        <w:rPr>
          <w:rFonts w:hint="eastAsia"/>
        </w:rPr>
        <w:t>，</w:t>
      </w:r>
      <w:r>
        <w:t>如果是</w:t>
      </w:r>
      <w:r>
        <w:t>attach case to contact</w:t>
      </w:r>
      <w:r>
        <w:rPr>
          <w:rFonts w:hint="eastAsia"/>
        </w:rPr>
        <w:t>，</w:t>
      </w:r>
      <w:r>
        <w:t>则返回对应的</w:t>
      </w:r>
      <w:r>
        <w:t>case id</w:t>
      </w:r>
      <w:r>
        <w:rPr>
          <w:rFonts w:hint="eastAsia"/>
        </w:rPr>
        <w:t>，</w:t>
      </w:r>
      <w:r>
        <w:t>用于聊天结束时更新聊天内容</w:t>
      </w:r>
    </w:p>
    <w:p w14:paraId="44ED1A40" w14:textId="77777777" w:rsidR="00941FCC" w:rsidRPr="00931FA6" w:rsidRDefault="00941FCC" w:rsidP="00941FCC">
      <w:pPr>
        <w:pStyle w:val="a3"/>
        <w:ind w:left="2880"/>
        <w:rPr>
          <w:color w:val="C00000"/>
        </w:rPr>
      </w:pPr>
    </w:p>
    <w:p w14:paraId="5714D53A" w14:textId="77777777" w:rsidR="003400CF" w:rsidRDefault="003400CF" w:rsidP="003400CF">
      <w:pPr>
        <w:pStyle w:val="a3"/>
        <w:numPr>
          <w:ilvl w:val="0"/>
          <w:numId w:val="1"/>
        </w:numPr>
      </w:pPr>
      <w:r>
        <w:t>Portal</w:t>
      </w:r>
    </w:p>
    <w:p w14:paraId="5544F2F4" w14:textId="77777777" w:rsidR="00D2360B" w:rsidRDefault="00D2360B" w:rsidP="003400CF">
      <w:pPr>
        <w:pStyle w:val="a3"/>
        <w:numPr>
          <w:ilvl w:val="1"/>
          <w:numId w:val="1"/>
        </w:numPr>
      </w:pPr>
      <w:r>
        <w:t>增加</w:t>
      </w:r>
      <w:r>
        <w:t>SalesforceIntegration</w:t>
      </w:r>
      <w:r>
        <w:rPr>
          <w:rFonts w:hint="eastAsia"/>
        </w:rPr>
        <w:t>类</w:t>
      </w:r>
    </w:p>
    <w:p w14:paraId="51294F29" w14:textId="77777777" w:rsidR="00D2360B" w:rsidRDefault="00FC523A" w:rsidP="00D2360B">
      <w:pPr>
        <w:pStyle w:val="a3"/>
        <w:numPr>
          <w:ilvl w:val="2"/>
          <w:numId w:val="1"/>
        </w:numPr>
      </w:pPr>
      <w:r>
        <w:t>属性</w:t>
      </w:r>
    </w:p>
    <w:tbl>
      <w:tblPr>
        <w:tblW w:w="8000" w:type="dxa"/>
        <w:tblInd w:w="2044" w:type="dxa"/>
        <w:tblLook w:val="04A0" w:firstRow="1" w:lastRow="0" w:firstColumn="1" w:lastColumn="0" w:noHBand="0" w:noVBand="1"/>
      </w:tblPr>
      <w:tblGrid>
        <w:gridCol w:w="4919"/>
        <w:gridCol w:w="3081"/>
      </w:tblGrid>
      <w:tr w:rsidR="00FC523A" w:rsidRPr="00FC523A" w14:paraId="3132BB9B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EAD8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_conn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4523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SqlConnection</w:t>
            </w:r>
          </w:p>
        </w:tc>
      </w:tr>
      <w:tr w:rsidR="00FC523A" w:rsidRPr="00FC523A" w14:paraId="60EC572F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408F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_transaction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D06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SqlTransaction</w:t>
            </w:r>
          </w:p>
        </w:tc>
      </w:tr>
      <w:tr w:rsidR="00FC523A" w:rsidRPr="00FC523A" w14:paraId="4EE02652" w14:textId="77777777" w:rsidTr="00FC523A">
        <w:trPr>
          <w:trHeight w:val="315"/>
        </w:trPr>
        <w:tc>
          <w:tcPr>
            <w:tcW w:w="4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9822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SiteId</w:t>
            </w:r>
          </w:p>
        </w:tc>
        <w:tc>
          <w:tcPr>
            <w:tcW w:w="3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41C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FC523A" w:rsidRPr="00FC523A" w14:paraId="38AF0FD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AF14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Salesforce_AccessToken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1FC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8FE9486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2AB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Salesforce_InstanceUrl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254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531515B0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B03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84DF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14:paraId="0622CC0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DE9E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37BD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32C6E69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A427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3ECB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301E6F1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9494C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B651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4400523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57F6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5295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D70FA10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1E654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E23D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3CF1870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642A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7F0D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340F04FF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3A3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EnumSalesforceUpdateContactMessage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BD67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14:paraId="4077434F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F70D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8EFD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AFD225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5E0CE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3017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A811906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BBFE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D8EE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8A77388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9EFD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30444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80E3E8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7DF2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IfAutomaticallyCreateFromChat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B91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104BFD1E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0DFF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BC47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F0C3CAA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A281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1AD9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046A3AFB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006F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4CC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EnumSalesforcePurpose</w:t>
            </w:r>
          </w:p>
        </w:tc>
      </w:tr>
      <w:tr w:rsidR="00FC523A" w:rsidRPr="00FC523A" w14:paraId="79BF9594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54EE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FE13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6B3C84E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A3B1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A942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A6E7D01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8547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E3ED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FC5FF2E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E453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FFA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45C960D1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885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EnumSalesforceUpdateContactChat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2CF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EnumSalesforceUpdateContact</w:t>
            </w:r>
          </w:p>
        </w:tc>
      </w:tr>
      <w:tr w:rsidR="00FC523A" w:rsidRPr="00FC523A" w14:paraId="097B0973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3FE4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EC72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5F5FBE4C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631E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6574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5FE5F714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4529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10A5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2881A59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4ADC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IfDisplayAccountInfoInVM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9520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03FA8AE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9ADA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8A54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0FD960F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FE3D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5593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4C71FF2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A4ED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IfDisplayContactInfoInVM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EC1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bool</w:t>
            </w:r>
          </w:p>
        </w:tc>
      </w:tr>
      <w:tr w:rsidR="00FC523A" w:rsidRPr="00FC523A" w14:paraId="7B2CC4DA" w14:textId="77777777" w:rsidTr="00FC523A">
        <w:trPr>
          <w:trHeight w:val="300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16ED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6057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3C97662B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8CD7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01CA3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1C498800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7480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SalesforceAccountFieldsDisplayInVM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13A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606D8A0B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32BA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ECD0F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72CE70BD" w14:textId="77777777" w:rsidTr="00FC523A">
        <w:trPr>
          <w:trHeight w:val="300"/>
        </w:trPr>
        <w:tc>
          <w:tcPr>
            <w:tcW w:w="49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5C0C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SalesforceContactFieldsDisplayInVM</w:t>
            </w:r>
          </w:p>
        </w:tc>
        <w:tc>
          <w:tcPr>
            <w:tcW w:w="3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18B0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2ECC06E" w14:textId="77777777" w:rsidTr="00FC523A">
        <w:trPr>
          <w:trHeight w:val="315"/>
        </w:trPr>
        <w:tc>
          <w:tcPr>
            <w:tcW w:w="49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7F88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5FBE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523A" w:rsidRPr="00FC523A" w14:paraId="6EA3FE1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EFFB2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4314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08277644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64CA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6848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06557B83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0B59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3461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39A39B7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0142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SecondAccountIdentityComm100Field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D60B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27C65A1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387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F57E9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3ED9A9A6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39F1E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FC45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6F9EA805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E233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SecondContactIdentitySalesforceField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8D921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FC523A" w:rsidRPr="00FC523A" w14:paraId="2D4BD2F3" w14:textId="77777777" w:rsidTr="00FC523A">
        <w:trPr>
          <w:trHeight w:val="315"/>
        </w:trPr>
        <w:tc>
          <w:tcPr>
            <w:tcW w:w="4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0AA46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SecondContactIdentityComm100Field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10CFC" w14:textId="77777777" w:rsidR="00FC523A" w:rsidRPr="00FC523A" w:rsidRDefault="00FC523A" w:rsidP="00FC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523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50E87EFB" w14:textId="77777777" w:rsidR="00FC523A" w:rsidRDefault="00FC523A" w:rsidP="00FC523A">
      <w:pPr>
        <w:pStyle w:val="a3"/>
        <w:ind w:left="2160"/>
      </w:pPr>
    </w:p>
    <w:p w14:paraId="025C40B3" w14:textId="77777777" w:rsidR="00333066" w:rsidRDefault="00333066" w:rsidP="00D2360B">
      <w:pPr>
        <w:pStyle w:val="a3"/>
        <w:numPr>
          <w:ilvl w:val="2"/>
          <w:numId w:val="1"/>
        </w:numPr>
      </w:pPr>
      <w:r>
        <w:t>SalesforceIntegration(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282ABA84" w14:textId="77777777" w:rsidR="00FC523A" w:rsidRDefault="007F4777" w:rsidP="00333066">
      <w:pPr>
        <w:pStyle w:val="a3"/>
        <w:numPr>
          <w:ilvl w:val="2"/>
          <w:numId w:val="1"/>
        </w:numPr>
      </w:pPr>
      <w:r>
        <w:t>Save(</w:t>
      </w:r>
      <w:r w:rsidR="00117AB1">
        <w:rPr>
          <w:rFonts w:hint="eastAsia"/>
        </w:rPr>
        <w:t>s</w:t>
      </w:r>
      <w:r w:rsidR="00333066" w:rsidRPr="00333066">
        <w:rPr>
          <w:rFonts w:hint="eastAsia"/>
        </w:rPr>
        <w:t>iteId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alesforce_AccessToken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alesforce_InstanceUrl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numSalesforcePurposeMessage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numSalesforceUpdateContactMessage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fAutomaticallyCreateFromChat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numSalesforcePurposeChat</w:t>
      </w:r>
      <w:r w:rsidR="00333066" w:rsidRPr="00333066">
        <w:rPr>
          <w:rFonts w:hint="eastAsia"/>
        </w:rPr>
        <w:t>，</w:t>
      </w:r>
      <w:r w:rsidR="00117AB1">
        <w:t>e</w:t>
      </w:r>
      <w:r w:rsidR="00333066" w:rsidRPr="00333066">
        <w:rPr>
          <w:rFonts w:hint="eastAsia"/>
        </w:rPr>
        <w:t>numSalesforceUpdateContactChat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fDisplayAccountInfoInVM</w:t>
      </w:r>
      <w:r w:rsidR="00333066" w:rsidRPr="00333066">
        <w:rPr>
          <w:rFonts w:hint="eastAsia"/>
        </w:rPr>
        <w:t>，</w:t>
      </w:r>
      <w:r w:rsidR="00117AB1">
        <w:t>i</w:t>
      </w:r>
      <w:r w:rsidR="00333066" w:rsidRPr="00333066">
        <w:rPr>
          <w:rFonts w:hint="eastAsia"/>
        </w:rPr>
        <w:t>fDisplayContactInfoInVM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alesforceAccountFieldsDisplayInVM</w:t>
      </w:r>
      <w:r w:rsidR="00333066" w:rsidRPr="00333066">
        <w:rPr>
          <w:rFonts w:hint="eastAsia"/>
        </w:rPr>
        <w:t>，</w:t>
      </w:r>
      <w:r w:rsidR="00333066" w:rsidRPr="00333066">
        <w:rPr>
          <w:rFonts w:hint="eastAsia"/>
        </w:rPr>
        <w:t>S</w:t>
      </w:r>
      <w:r w:rsidR="00117AB1">
        <w:t>s</w:t>
      </w:r>
      <w:r w:rsidR="00333066" w:rsidRPr="00333066">
        <w:rPr>
          <w:rFonts w:hint="eastAsia"/>
        </w:rPr>
        <w:t>alesforceContactFieldsDisplayInVM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ccountIdentitySalesforceField</w:t>
      </w:r>
      <w:r w:rsidR="00333066" w:rsidRPr="00333066">
        <w:rPr>
          <w:rFonts w:hint="eastAsia"/>
        </w:rPr>
        <w:t>，</w:t>
      </w:r>
      <w:r w:rsidR="00117AB1">
        <w:t>a</w:t>
      </w:r>
      <w:r w:rsidR="00333066" w:rsidRPr="00333066">
        <w:rPr>
          <w:rFonts w:hint="eastAsia"/>
        </w:rPr>
        <w:t>ccountIdentityComm100Field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econdAccountIdentityComm100Field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ontactIdentitySalesforceField</w:t>
      </w:r>
      <w:r w:rsidR="00333066" w:rsidRPr="00333066">
        <w:rPr>
          <w:rFonts w:hint="eastAsia"/>
        </w:rPr>
        <w:t>，</w:t>
      </w:r>
      <w:r w:rsidR="00117AB1">
        <w:t>c</w:t>
      </w:r>
      <w:r w:rsidR="00333066" w:rsidRPr="00333066">
        <w:rPr>
          <w:rFonts w:hint="eastAsia"/>
        </w:rPr>
        <w:t>ontactIdentityComm100Field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econdContactIdentitySalesforceField</w:t>
      </w:r>
      <w:r w:rsidR="00333066" w:rsidRPr="00333066">
        <w:rPr>
          <w:rFonts w:hint="eastAsia"/>
        </w:rPr>
        <w:t>，</w:t>
      </w:r>
      <w:r w:rsidR="00117AB1">
        <w:t>s</w:t>
      </w:r>
      <w:r w:rsidR="00333066" w:rsidRPr="00333066">
        <w:rPr>
          <w:rFonts w:hint="eastAsia"/>
        </w:rPr>
        <w:t>econdContactIdentityComm100Field</w:t>
      </w:r>
      <w:r>
        <w:t>)</w:t>
      </w:r>
    </w:p>
    <w:p w14:paraId="0A42293C" w14:textId="77777777" w:rsidR="00811BE8" w:rsidRDefault="00811BE8" w:rsidP="00811BE8">
      <w:pPr>
        <w:pStyle w:val="a3"/>
        <w:numPr>
          <w:ilvl w:val="3"/>
          <w:numId w:val="1"/>
        </w:numPr>
      </w:pPr>
      <w:r>
        <w:t>调用</w:t>
      </w:r>
      <w:r>
        <w:t>access</w:t>
      </w:r>
      <w:r>
        <w:t>层时</w:t>
      </w:r>
      <w:r>
        <w:rPr>
          <w:rFonts w:hint="eastAsia"/>
        </w:rPr>
        <w:t>，</w:t>
      </w:r>
      <w:r>
        <w:t>需要判断是否存在这个站点的记录</w:t>
      </w:r>
      <w:r>
        <w:rPr>
          <w:rFonts w:hint="eastAsia"/>
        </w:rPr>
        <w:t>，</w:t>
      </w:r>
      <w:r>
        <w:t>如果不存在就</w:t>
      </w:r>
      <w:r>
        <w:t>insert</w:t>
      </w:r>
      <w:r>
        <w:t>一条记录</w:t>
      </w:r>
      <w:r>
        <w:rPr>
          <w:rFonts w:hint="eastAsia"/>
        </w:rPr>
        <w:t>，</w:t>
      </w:r>
      <w:r>
        <w:t>如果已存在就</w:t>
      </w:r>
      <w:r>
        <w:t>update</w:t>
      </w:r>
    </w:p>
    <w:p w14:paraId="27348DA8" w14:textId="77777777" w:rsidR="0039727D" w:rsidRDefault="0039727D" w:rsidP="00811BE8">
      <w:pPr>
        <w:pStyle w:val="a3"/>
        <w:numPr>
          <w:ilvl w:val="3"/>
          <w:numId w:val="1"/>
        </w:numPr>
      </w:pPr>
      <w:r>
        <w:t>用于界面上</w:t>
      </w:r>
      <w:r>
        <w:t>connect salesforce</w:t>
      </w:r>
      <w:r>
        <w:rPr>
          <w:rFonts w:hint="eastAsia"/>
        </w:rPr>
        <w:t>和</w:t>
      </w:r>
      <w:r>
        <w:t>保存</w:t>
      </w:r>
      <w:r>
        <w:t>salesforce</w:t>
      </w:r>
      <w:r>
        <w:t>集成设置</w:t>
      </w:r>
    </w:p>
    <w:p w14:paraId="262B3BFA" w14:textId="77777777" w:rsidR="00333066" w:rsidRDefault="005B157F" w:rsidP="004C420D">
      <w:pPr>
        <w:pStyle w:val="a3"/>
        <w:numPr>
          <w:ilvl w:val="2"/>
          <w:numId w:val="1"/>
        </w:numPr>
      </w:pPr>
      <w:r>
        <w:lastRenderedPageBreak/>
        <w:t xml:space="preserve">Disconnect </w:t>
      </w:r>
      <w:r w:rsidR="007F4777">
        <w:t>(</w:t>
      </w:r>
      <w:r w:rsidR="00333066">
        <w:t>siteId</w:t>
      </w:r>
      <w:r w:rsidR="007F4777">
        <w:t>)</w:t>
      </w:r>
      <w:r w:rsidR="00811BE8">
        <w:rPr>
          <w:rFonts w:hint="eastAsia"/>
        </w:rPr>
        <w:t>，</w:t>
      </w:r>
      <w:r w:rsidR="00811BE8">
        <w:t>删除这个站点的记录</w:t>
      </w:r>
      <w:r w:rsidR="0039727D">
        <w:rPr>
          <w:rFonts w:hint="eastAsia"/>
        </w:rPr>
        <w:t>，</w:t>
      </w:r>
      <w:r w:rsidR="0039727D">
        <w:t>用于</w:t>
      </w:r>
      <w:r w:rsidR="0039727D">
        <w:t>disconnect salesforce</w:t>
      </w:r>
      <w:r w:rsidR="0039727D">
        <w:t>集成</w:t>
      </w:r>
    </w:p>
    <w:p w14:paraId="63A8A668" w14:textId="77777777" w:rsidR="008C5CA6" w:rsidRDefault="008C5CA6" w:rsidP="00FE5765">
      <w:pPr>
        <w:pStyle w:val="a3"/>
        <w:numPr>
          <w:ilvl w:val="1"/>
          <w:numId w:val="1"/>
        </w:numPr>
      </w:pPr>
      <w:r>
        <w:rPr>
          <w:rFonts w:hint="eastAsia"/>
        </w:rPr>
        <w:t>对应的增加</w:t>
      </w:r>
      <w:r>
        <w:t>S</w:t>
      </w:r>
      <w:r>
        <w:rPr>
          <w:rFonts w:hint="eastAsia"/>
        </w:rPr>
        <w:t>alesforce</w:t>
      </w:r>
      <w:r>
        <w:t>IntegrationProcess.cs</w:t>
      </w:r>
    </w:p>
    <w:p w14:paraId="5804D3A6" w14:textId="77777777" w:rsidR="005B157F" w:rsidRDefault="005B157F" w:rsidP="00FE5765">
      <w:pPr>
        <w:pStyle w:val="a3"/>
        <w:numPr>
          <w:ilvl w:val="2"/>
          <w:numId w:val="1"/>
        </w:numPr>
      </w:pPr>
      <w:r>
        <w:t>SalesforceIntegration GetSalesforceIntegration(siteId)</w:t>
      </w:r>
    </w:p>
    <w:p w14:paraId="4C386869" w14:textId="77777777" w:rsidR="005B157F" w:rsidRDefault="005B157F" w:rsidP="00FE5765">
      <w:pPr>
        <w:pStyle w:val="a3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14:paraId="2B0A6D92" w14:textId="77777777" w:rsidR="005B157F" w:rsidRDefault="005B157F" w:rsidP="00FE5765">
      <w:pPr>
        <w:pStyle w:val="a3"/>
        <w:numPr>
          <w:ilvl w:val="2"/>
          <w:numId w:val="1"/>
        </w:numPr>
      </w:pPr>
      <w:r>
        <w:t>Disconnect</w:t>
      </w:r>
    </w:p>
    <w:p w14:paraId="4A1A4352" w14:textId="77777777" w:rsidR="005B157F" w:rsidRDefault="005B157F" w:rsidP="00FE5765">
      <w:pPr>
        <w:pStyle w:val="a3"/>
        <w:numPr>
          <w:ilvl w:val="1"/>
          <w:numId w:val="1"/>
        </w:numPr>
      </w:pPr>
      <w:r>
        <w:t>对应增加</w:t>
      </w:r>
      <w:r>
        <w:t>S</w:t>
      </w:r>
      <w:r>
        <w:rPr>
          <w:rFonts w:hint="eastAsia"/>
        </w:rPr>
        <w:t>alesforce</w:t>
      </w:r>
      <w:r>
        <w:t>IntegrationAccess.cs</w:t>
      </w:r>
    </w:p>
    <w:p w14:paraId="6C956CFD" w14:textId="77777777" w:rsidR="005B157F" w:rsidRDefault="005B157F" w:rsidP="00FE5765">
      <w:pPr>
        <w:pStyle w:val="a3"/>
        <w:numPr>
          <w:ilvl w:val="2"/>
          <w:numId w:val="1"/>
        </w:numPr>
      </w:pPr>
      <w:r>
        <w:t>GetS</w:t>
      </w:r>
      <w:r>
        <w:rPr>
          <w:rFonts w:hint="eastAsia"/>
        </w:rPr>
        <w:t>alesforce</w:t>
      </w:r>
      <w:r>
        <w:t>Integration(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3B831BB3" w14:textId="77777777" w:rsidR="005B157F" w:rsidRDefault="005B157F" w:rsidP="00FE5765">
      <w:pPr>
        <w:pStyle w:val="a3"/>
        <w:numPr>
          <w:ilvl w:val="2"/>
          <w:numId w:val="1"/>
        </w:numPr>
      </w:pPr>
      <w:r>
        <w:t>Save(</w:t>
      </w:r>
      <w:r>
        <w:rPr>
          <w:rFonts w:ascii="Calibri" w:eastAsia="Times New Roman" w:hAnsi="Calibri" w:cs="Times New Roman"/>
          <w:color w:val="000000"/>
        </w:rPr>
        <w:t xml:space="preserve">conn, transaction, </w:t>
      </w:r>
      <w:r>
        <w:rPr>
          <w:rFonts w:hint="eastAsia"/>
        </w:rPr>
        <w:t>s</w:t>
      </w:r>
      <w:r w:rsidRPr="00333066">
        <w:rPr>
          <w:rFonts w:hint="eastAsia"/>
        </w:rPr>
        <w:t>iteId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alesforce_AccessToken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alesforce_InstanceUrl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numSalesforcePurposeMessage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numSalesforceUpdateContactMessage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fAutomaticallyCreateFromChat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numSalesforcePurposeChat</w:t>
      </w:r>
      <w:r w:rsidRPr="00333066">
        <w:rPr>
          <w:rFonts w:hint="eastAsia"/>
        </w:rPr>
        <w:t>，</w:t>
      </w:r>
      <w:r>
        <w:t>e</w:t>
      </w:r>
      <w:r w:rsidRPr="00333066">
        <w:rPr>
          <w:rFonts w:hint="eastAsia"/>
        </w:rPr>
        <w:t>numSalesforceUpdateContactChat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fDisplayAccountInfoInVM</w:t>
      </w:r>
      <w:r w:rsidRPr="00333066">
        <w:rPr>
          <w:rFonts w:hint="eastAsia"/>
        </w:rPr>
        <w:t>，</w:t>
      </w:r>
      <w:r>
        <w:t>i</w:t>
      </w:r>
      <w:r w:rsidRPr="00333066">
        <w:rPr>
          <w:rFonts w:hint="eastAsia"/>
        </w:rPr>
        <w:t>fDisplayContactInfoInVM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alesforceAccountFieldsDisplayInVM</w:t>
      </w:r>
      <w:r w:rsidRPr="00333066">
        <w:rPr>
          <w:rFonts w:hint="eastAsia"/>
        </w:rPr>
        <w:t>，</w:t>
      </w:r>
      <w:r w:rsidRPr="00333066">
        <w:rPr>
          <w:rFonts w:hint="eastAsia"/>
        </w:rPr>
        <w:t>S</w:t>
      </w:r>
      <w:r>
        <w:t>s</w:t>
      </w:r>
      <w:r w:rsidRPr="00333066">
        <w:rPr>
          <w:rFonts w:hint="eastAsia"/>
        </w:rPr>
        <w:t>alesforceContactFieldsDisplayInVM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ccountIdentitySalesforceField</w:t>
      </w:r>
      <w:r w:rsidRPr="00333066">
        <w:rPr>
          <w:rFonts w:hint="eastAsia"/>
        </w:rPr>
        <w:t>，</w:t>
      </w:r>
      <w:r>
        <w:t>a</w:t>
      </w:r>
      <w:r w:rsidRPr="00333066">
        <w:rPr>
          <w:rFonts w:hint="eastAsia"/>
        </w:rPr>
        <w:t>ccountIdentityComm100Field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econdAccountIdentityComm100Field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ontactIdentitySalesforceField</w:t>
      </w:r>
      <w:r w:rsidRPr="00333066">
        <w:rPr>
          <w:rFonts w:hint="eastAsia"/>
        </w:rPr>
        <w:t>，</w:t>
      </w:r>
      <w:r>
        <w:t>c</w:t>
      </w:r>
      <w:r w:rsidRPr="00333066">
        <w:rPr>
          <w:rFonts w:hint="eastAsia"/>
        </w:rPr>
        <w:t>ontactIdentityComm100Field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econdContactIdentitySalesforceField</w:t>
      </w:r>
      <w:r w:rsidRPr="00333066">
        <w:rPr>
          <w:rFonts w:hint="eastAsia"/>
        </w:rPr>
        <w:t>，</w:t>
      </w:r>
      <w:r>
        <w:t>s</w:t>
      </w:r>
      <w:r w:rsidRPr="00333066">
        <w:rPr>
          <w:rFonts w:hint="eastAsia"/>
        </w:rPr>
        <w:t>econdContactIdentityComm100Field</w:t>
      </w:r>
      <w:r>
        <w:t>)</w:t>
      </w:r>
    </w:p>
    <w:p w14:paraId="2FCA6A2F" w14:textId="77777777" w:rsidR="005B157F" w:rsidRDefault="005B157F" w:rsidP="00FE5765">
      <w:pPr>
        <w:pStyle w:val="a3"/>
        <w:numPr>
          <w:ilvl w:val="2"/>
          <w:numId w:val="1"/>
        </w:numPr>
      </w:pPr>
      <w:r>
        <w:t>Disconnect(</w:t>
      </w:r>
      <w:r>
        <w:rPr>
          <w:rFonts w:ascii="Calibri" w:eastAsia="Times New Roman" w:hAnsi="Calibri" w:cs="Times New Roman"/>
          <w:color w:val="000000"/>
        </w:rPr>
        <w:t>SqlConnection conn, SqlTransaction transaction, int siteId</w:t>
      </w:r>
      <w:r>
        <w:t>)</w:t>
      </w:r>
    </w:p>
    <w:p w14:paraId="035863D8" w14:textId="77777777" w:rsidR="0039727D" w:rsidRDefault="0039727D" w:rsidP="0039727D">
      <w:pPr>
        <w:pStyle w:val="a3"/>
        <w:numPr>
          <w:ilvl w:val="1"/>
          <w:numId w:val="1"/>
        </w:numPr>
      </w:pPr>
      <w:r>
        <w:t>原来</w:t>
      </w:r>
      <w:r>
        <w:rPr>
          <w:rFonts w:hint="eastAsia"/>
        </w:rPr>
        <w:t>In</w:t>
      </w:r>
      <w:r>
        <w:t>tegration</w:t>
      </w:r>
      <w:r>
        <w:t>类去掉</w:t>
      </w:r>
      <w:r>
        <w:t>salesforce</w:t>
      </w:r>
      <w:r>
        <w:t>相关字段</w:t>
      </w:r>
      <w:r>
        <w:rPr>
          <w:rFonts w:hint="eastAsia"/>
        </w:rPr>
        <w:t>：</w:t>
      </w:r>
      <w:r>
        <w:t>accessToken, instanceUrl, enumsalesforcePurpose, enumSalesforceUpdatecontact</w:t>
      </w:r>
    </w:p>
    <w:p w14:paraId="70FB15FB" w14:textId="77777777" w:rsidR="003400CF" w:rsidRDefault="003400CF" w:rsidP="003400CF">
      <w:pPr>
        <w:pStyle w:val="a3"/>
        <w:numPr>
          <w:ilvl w:val="1"/>
          <w:numId w:val="1"/>
        </w:numPr>
      </w:pPr>
      <w:r>
        <w:t>Salesforce integration</w:t>
      </w:r>
      <w:r>
        <w:t>页面</w:t>
      </w:r>
      <w:r>
        <w:rPr>
          <w:rFonts w:hint="eastAsia"/>
        </w:rPr>
        <w:t>，</w:t>
      </w:r>
    </w:p>
    <w:p w14:paraId="6B872715" w14:textId="77777777" w:rsidR="003400CF" w:rsidRDefault="003400CF" w:rsidP="003400CF">
      <w:pPr>
        <w:pStyle w:val="a3"/>
        <w:numPr>
          <w:ilvl w:val="2"/>
          <w:numId w:val="1"/>
        </w:numPr>
      </w:pPr>
      <w:r>
        <w:t>如果原来已经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t>则在页面加载时通过接口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</w:t>
      </w:r>
      <w:r>
        <w:t>获取</w:t>
      </w:r>
      <w:r>
        <w:t>salesforce</w:t>
      </w:r>
      <w:r>
        <w:t>字段</w:t>
      </w:r>
    </w:p>
    <w:p w14:paraId="3AF335DC" w14:textId="77777777" w:rsidR="003400CF" w:rsidRDefault="003400CF" w:rsidP="003400CF">
      <w:pPr>
        <w:pStyle w:val="a3"/>
        <w:numPr>
          <w:ilvl w:val="2"/>
          <w:numId w:val="1"/>
        </w:numPr>
      </w:pPr>
      <w:r>
        <w:t>如果原来</w:t>
      </w:r>
      <w:r>
        <w:t>disconnect</w:t>
      </w:r>
      <w:r>
        <w:rPr>
          <w:rFonts w:hint="eastAsia"/>
        </w:rPr>
        <w:t>，</w:t>
      </w:r>
      <w:r>
        <w:t>则在</w:t>
      </w:r>
      <w:r>
        <w:t>connect</w:t>
      </w:r>
      <w:r>
        <w:t>完成后通过接口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 w:rsidR="000656B7">
        <w:rPr>
          <w:rFonts w:hint="eastAsia"/>
        </w:rPr>
        <w:t>（</w:t>
      </w:r>
      <w:r w:rsidR="000656B7">
        <w:t>取的是</w:t>
      </w:r>
      <w:r w:rsidR="000656B7">
        <w:t xml:space="preserve">Create </w:t>
      </w:r>
      <w:r w:rsidR="000656B7">
        <w:t>页面的所有字段</w:t>
      </w:r>
      <w:r w:rsidR="00281A68">
        <w:t xml:space="preserve">, </w:t>
      </w:r>
      <w:r w:rsidR="00281A68">
        <w:t>不是所有字段</w:t>
      </w:r>
      <w:r w:rsidR="00281A68">
        <w:rPr>
          <w:rFonts w:hint="eastAsia"/>
        </w:rPr>
        <w:t>）</w:t>
      </w:r>
    </w:p>
    <w:p w14:paraId="1F65FBAF" w14:textId="77777777" w:rsidR="003400CF" w:rsidRDefault="003400CF" w:rsidP="003400CF">
      <w:pPr>
        <w:pStyle w:val="a3"/>
        <w:numPr>
          <w:ilvl w:val="2"/>
          <w:numId w:val="1"/>
        </w:numPr>
      </w:pPr>
      <w:r>
        <w:t>显示时用字段的</w:t>
      </w:r>
      <w:r>
        <w:t>label</w:t>
      </w:r>
      <w:r>
        <w:rPr>
          <w:rFonts w:hint="eastAsia"/>
        </w:rPr>
        <w:t>，</w:t>
      </w:r>
      <w:r>
        <w:t>保存到数据时用</w:t>
      </w:r>
      <w:r>
        <w:t>name</w:t>
      </w:r>
    </w:p>
    <w:p w14:paraId="26753C59" w14:textId="77777777" w:rsidR="003400CF" w:rsidRDefault="003400CF" w:rsidP="003400CF">
      <w:pPr>
        <w:pStyle w:val="a3"/>
        <w:numPr>
          <w:ilvl w:val="2"/>
          <w:numId w:val="1"/>
        </w:numPr>
      </w:pPr>
      <w:r>
        <w:t>Comm100 field</w:t>
      </w:r>
      <w:r>
        <w:rPr>
          <w:rFonts w:hint="eastAsia"/>
        </w:rPr>
        <w:t>：</w:t>
      </w:r>
    </w:p>
    <w:p w14:paraId="7A98D8A7" w14:textId="77777777" w:rsidR="003400CF" w:rsidRDefault="003400CF" w:rsidP="003400CF">
      <w:pPr>
        <w:pStyle w:val="a3"/>
        <w:numPr>
          <w:ilvl w:val="3"/>
          <w:numId w:val="1"/>
        </w:numPr>
      </w:pPr>
      <w:r>
        <w:t>V</w:t>
      </w:r>
      <w:r>
        <w:rPr>
          <w:rFonts w:hint="eastAsia"/>
        </w:rPr>
        <w:t>isitor</w:t>
      </w:r>
      <w:r>
        <w:rPr>
          <w:rFonts w:hint="eastAsia"/>
        </w:rPr>
        <w:t>：列出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country</w:t>
      </w:r>
      <w:r>
        <w:t>/Region</w:t>
      </w:r>
      <w:r>
        <w:rPr>
          <w:rFonts w:hint="eastAsia"/>
        </w:rPr>
        <w:t>，</w:t>
      </w:r>
      <w:r>
        <w:t>state/Province</w:t>
      </w:r>
      <w:r>
        <w:rPr>
          <w:rFonts w:hint="eastAsia"/>
        </w:rPr>
        <w:t>，</w:t>
      </w:r>
      <w:r>
        <w:rPr>
          <w:rFonts w:hint="eastAsia"/>
        </w:rPr>
        <w:t>city</w:t>
      </w:r>
    </w:p>
    <w:p w14:paraId="54BC72F5" w14:textId="77777777" w:rsidR="003400CF" w:rsidRDefault="003400CF" w:rsidP="003400CF">
      <w:pPr>
        <w:pStyle w:val="a3"/>
        <w:numPr>
          <w:ilvl w:val="3"/>
          <w:numId w:val="1"/>
        </w:numPr>
      </w:pPr>
      <w:r>
        <w:lastRenderedPageBreak/>
        <w:t>Pre-chat</w:t>
      </w:r>
      <w:r>
        <w:rPr>
          <w:rFonts w:hint="eastAsia"/>
        </w:rPr>
        <w:t>：</w:t>
      </w:r>
      <w:r>
        <w:t>列出所有</w:t>
      </w:r>
      <w:r>
        <w:t>code plan</w:t>
      </w:r>
      <w:r>
        <w:t>的</w:t>
      </w:r>
      <w:r>
        <w:t>pre</w:t>
      </w:r>
      <w:r>
        <w:rPr>
          <w:rFonts w:hint="eastAsia"/>
        </w:rPr>
        <w:t>-</w:t>
      </w:r>
      <w:r>
        <w:t>chat</w:t>
      </w:r>
      <w:r>
        <w:t>字段</w:t>
      </w:r>
      <w:r>
        <w:rPr>
          <w:rFonts w:hint="eastAsia"/>
        </w:rPr>
        <w:t>，</w:t>
      </w:r>
      <w:r>
        <w:t>如果重名</w:t>
      </w:r>
      <w:r>
        <w:rPr>
          <w:rFonts w:hint="eastAsia"/>
        </w:rPr>
        <w:t>（</w:t>
      </w:r>
      <w:r>
        <w:rPr>
          <w:rFonts w:hint="eastAsia"/>
        </w:rPr>
        <w:t>display</w:t>
      </w:r>
      <w:r>
        <w:t xml:space="preserve"> text</w:t>
      </w:r>
      <w:r>
        <w:t>一样</w:t>
      </w:r>
      <w:r>
        <w:rPr>
          <w:rFonts w:hint="eastAsia"/>
        </w:rPr>
        <w:t>）</w:t>
      </w:r>
      <w:r>
        <w:t>则只显示一次</w:t>
      </w:r>
    </w:p>
    <w:p w14:paraId="5C92F73F" w14:textId="77777777" w:rsidR="003400CF" w:rsidRDefault="003400CF" w:rsidP="003400CF">
      <w:pPr>
        <w:pStyle w:val="a3"/>
        <w:numPr>
          <w:ilvl w:val="3"/>
          <w:numId w:val="1"/>
        </w:numPr>
      </w:pPr>
      <w:r>
        <w:t>Custom variable</w:t>
      </w:r>
      <w:r>
        <w:rPr>
          <w:rFonts w:hint="eastAsia"/>
        </w:rPr>
        <w:t>：</w:t>
      </w:r>
      <w:r>
        <w:t>列出</w:t>
      </w:r>
      <w:r>
        <w:rPr>
          <w:rFonts w:hint="eastAsia"/>
        </w:rPr>
        <w:t>所有自定义变量</w:t>
      </w:r>
    </w:p>
    <w:p w14:paraId="0D24085A" w14:textId="77777777" w:rsidR="00F707C1" w:rsidRDefault="00F707C1" w:rsidP="003400CF">
      <w:pPr>
        <w:pStyle w:val="a3"/>
        <w:numPr>
          <w:ilvl w:val="3"/>
          <w:numId w:val="1"/>
        </w:numPr>
      </w:pPr>
      <w:r>
        <w:t>显示使用字段的</w:t>
      </w:r>
      <w:r>
        <w:t>display text</w:t>
      </w:r>
      <w:r>
        <w:rPr>
          <w:rFonts w:hint="eastAsia"/>
        </w:rPr>
        <w:t>，</w:t>
      </w:r>
      <w:r w:rsidR="00E437A9">
        <w:t>保存时</w:t>
      </w:r>
    </w:p>
    <w:p w14:paraId="3A611DB7" w14:textId="77777777" w:rsidR="00E437A9" w:rsidRDefault="00E437A9" w:rsidP="00E437A9">
      <w:pPr>
        <w:pStyle w:val="a3"/>
        <w:numPr>
          <w:ilvl w:val="4"/>
          <w:numId w:val="1"/>
        </w:numPr>
      </w:pPr>
      <w:r>
        <w:t>Visitor</w:t>
      </w:r>
      <w:r>
        <w:t>的字段直接使用</w:t>
      </w:r>
      <w:r>
        <w:t>system name</w:t>
      </w:r>
    </w:p>
    <w:p w14:paraId="3ABDD816" w14:textId="77777777" w:rsidR="00E437A9" w:rsidRDefault="00E437A9" w:rsidP="00E437A9">
      <w:pPr>
        <w:pStyle w:val="a3"/>
        <w:numPr>
          <w:ilvl w:val="4"/>
          <w:numId w:val="1"/>
        </w:numPr>
      </w:pPr>
      <w:commentRangeStart w:id="1"/>
      <w:r>
        <w:t>Pre</w:t>
      </w:r>
      <w:r>
        <w:rPr>
          <w:rFonts w:hint="eastAsia"/>
        </w:rPr>
        <w:t>-</w:t>
      </w:r>
      <w:r>
        <w:t>chat</w:t>
      </w:r>
      <w:r>
        <w:t>系统字段使用</w:t>
      </w:r>
      <w:r>
        <w:t>system name</w:t>
      </w:r>
      <w:r>
        <w:rPr>
          <w:rFonts w:hint="eastAsia"/>
        </w:rPr>
        <w:t>，</w:t>
      </w:r>
      <w:r>
        <w:t>自定义字段按格式</w:t>
      </w:r>
      <w:r>
        <w:rPr>
          <w:rFonts w:hint="eastAsia"/>
        </w:rPr>
        <w:t>__PreChat_Custom_</w:t>
      </w:r>
      <w:r>
        <w:t>DisplayText</w:t>
      </w:r>
      <w:r>
        <w:t>保存</w:t>
      </w:r>
    </w:p>
    <w:p w14:paraId="20179F55" w14:textId="77777777" w:rsidR="00E437A9" w:rsidRDefault="00E437A9" w:rsidP="00E437A9">
      <w:pPr>
        <w:pStyle w:val="a3"/>
        <w:numPr>
          <w:ilvl w:val="4"/>
          <w:numId w:val="1"/>
        </w:numPr>
      </w:pPr>
      <w:r>
        <w:t>Custom variable</w:t>
      </w:r>
      <w:r>
        <w:t>字段使用按格式</w:t>
      </w:r>
      <w:r>
        <w:rPr>
          <w:rFonts w:hint="eastAsia"/>
        </w:rPr>
        <w:t>__CustomVariable_name</w:t>
      </w:r>
      <w:r>
        <w:rPr>
          <w:rFonts w:hint="eastAsia"/>
        </w:rPr>
        <w:t>保存</w:t>
      </w:r>
      <w:commentRangeEnd w:id="1"/>
      <w:r w:rsidR="00281A68">
        <w:rPr>
          <w:rStyle w:val="a9"/>
        </w:rPr>
        <w:commentReference w:id="1"/>
      </w:r>
    </w:p>
    <w:p w14:paraId="45484377" w14:textId="77777777" w:rsidR="003400CF" w:rsidRDefault="003400CF" w:rsidP="003400CF">
      <w:pPr>
        <w:pStyle w:val="a3"/>
        <w:numPr>
          <w:ilvl w:val="2"/>
          <w:numId w:val="1"/>
        </w:numPr>
      </w:pPr>
      <w:r>
        <w:t>选中的要显示在</w:t>
      </w:r>
      <w:r>
        <w:rPr>
          <w:rFonts w:hint="eastAsia"/>
        </w:rPr>
        <w:t>V</w:t>
      </w:r>
      <w:r>
        <w:t>M</w:t>
      </w:r>
      <w:r>
        <w:t>中的</w:t>
      </w:r>
      <w:r>
        <w:t>salesforce</w:t>
      </w:r>
      <w:r>
        <w:t>字段有顺序关系</w:t>
      </w:r>
      <w:r>
        <w:rPr>
          <w:rFonts w:hint="eastAsia"/>
        </w:rPr>
        <w:t>，</w:t>
      </w:r>
      <w:r>
        <w:t>保存时</w:t>
      </w:r>
      <w:r>
        <w:rPr>
          <w:rFonts w:hint="eastAsia"/>
        </w:rPr>
        <w:t>需按顺序保存</w:t>
      </w:r>
    </w:p>
    <w:p w14:paraId="0050FFEE" w14:textId="77777777" w:rsidR="003400CF" w:rsidRDefault="003400CF" w:rsidP="003400CF">
      <w:pPr>
        <w:pStyle w:val="a3"/>
        <w:numPr>
          <w:ilvl w:val="2"/>
          <w:numId w:val="1"/>
        </w:numPr>
      </w:pPr>
      <w:r>
        <w:t>编辑时</w:t>
      </w:r>
      <w:r>
        <w:rPr>
          <w:rFonts w:hint="eastAsia"/>
        </w:rPr>
        <w:t>，</w:t>
      </w:r>
      <w:r>
        <w:t>如果原来设置的</w:t>
      </w:r>
      <w:r>
        <w:t>salesforce</w:t>
      </w:r>
      <w:r>
        <w:t>字段没有在这次取到的字段列表中</w:t>
      </w:r>
      <w:r>
        <w:rPr>
          <w:rFonts w:hint="eastAsia"/>
        </w:rPr>
        <w:t>（根据保存的字段</w:t>
      </w:r>
      <w:r>
        <w:rPr>
          <w:rFonts w:hint="eastAsia"/>
        </w:rPr>
        <w:t>name</w:t>
      </w:r>
      <w:r>
        <w:rPr>
          <w:rFonts w:hint="eastAsia"/>
        </w:rPr>
        <w:t>与获取到的</w:t>
      </w:r>
      <w:r>
        <w:rPr>
          <w:rFonts w:hint="eastAsia"/>
        </w:rPr>
        <w:t>salesforce</w:t>
      </w:r>
      <w:r>
        <w:rPr>
          <w:rFonts w:hint="eastAsia"/>
        </w:rPr>
        <w:t>字段</w:t>
      </w:r>
      <w:r>
        <w:rPr>
          <w:rFonts w:hint="eastAsia"/>
        </w:rPr>
        <w:t>name</w:t>
      </w:r>
      <w:r>
        <w:rPr>
          <w:rFonts w:hint="eastAsia"/>
        </w:rPr>
        <w:t>匹配），</w:t>
      </w:r>
      <w:r>
        <w:t>则认为这个字段已经被删除</w:t>
      </w:r>
      <w:r>
        <w:rPr>
          <w:rFonts w:hint="eastAsia"/>
        </w:rPr>
        <w:t>，</w:t>
      </w:r>
      <w:r>
        <w:t>就不再显示出来</w:t>
      </w:r>
    </w:p>
    <w:p w14:paraId="3E76FCD1" w14:textId="77777777" w:rsidR="003400CF" w:rsidRDefault="003400CF" w:rsidP="003400CF">
      <w:pPr>
        <w:pStyle w:val="a3"/>
        <w:numPr>
          <w:ilvl w:val="1"/>
          <w:numId w:val="1"/>
        </w:numPr>
      </w:pPr>
      <w:r>
        <w:t>Routing rule</w:t>
      </w:r>
      <w:r>
        <w:t>页面</w:t>
      </w:r>
    </w:p>
    <w:p w14:paraId="75CDAFF9" w14:textId="77777777" w:rsidR="003400CF" w:rsidRDefault="003400CF" w:rsidP="003400CF">
      <w:pPr>
        <w:pStyle w:val="a3"/>
        <w:numPr>
          <w:ilvl w:val="2"/>
          <w:numId w:val="1"/>
        </w:numPr>
      </w:pPr>
      <w:r>
        <w:t>加载</w:t>
      </w:r>
      <w:r>
        <w:t>routing rule</w:t>
      </w:r>
      <w:r>
        <w:t>页面时</w:t>
      </w:r>
      <w:r>
        <w:rPr>
          <w:rFonts w:hint="eastAsia"/>
        </w:rPr>
        <w:t>，</w:t>
      </w:r>
      <w:r>
        <w:t>如果</w:t>
      </w:r>
      <w:r>
        <w:t>salesforce integration enable</w:t>
      </w:r>
      <w:r>
        <w:rPr>
          <w:rFonts w:hint="eastAsia"/>
        </w:rPr>
        <w:t>，</w:t>
      </w:r>
      <w:r>
        <w:t>则通过接口</w:t>
      </w:r>
      <w:r>
        <w:rPr>
          <w:rFonts w:hint="eastAsia"/>
        </w:rPr>
        <w:t>GetSalesforce</w:t>
      </w:r>
      <w:r>
        <w:t>Fields</w:t>
      </w:r>
      <w:r>
        <w:rPr>
          <w:rFonts w:hint="eastAsia"/>
        </w:rPr>
        <w:t>()</w:t>
      </w:r>
      <w:r>
        <w:rPr>
          <w:rFonts w:hint="eastAsia"/>
        </w:rPr>
        <w:t>同步获取</w:t>
      </w:r>
      <w:r>
        <w:rPr>
          <w:rFonts w:hint="eastAsia"/>
        </w:rPr>
        <w:t>salesforce</w:t>
      </w:r>
      <w:r>
        <w:rPr>
          <w:rFonts w:hint="eastAsia"/>
        </w:rPr>
        <w:t>字段</w:t>
      </w:r>
    </w:p>
    <w:p w14:paraId="6EE4C7B5" w14:textId="77777777" w:rsidR="003400CF" w:rsidRDefault="003400CF" w:rsidP="003400CF">
      <w:pPr>
        <w:pStyle w:val="a3"/>
        <w:numPr>
          <w:ilvl w:val="2"/>
          <w:numId w:val="1"/>
        </w:numPr>
      </w:pPr>
      <w:r>
        <w:t>salesforce</w:t>
      </w:r>
      <w:r>
        <w:t>字段存到数据库中</w:t>
      </w:r>
      <w:r>
        <w:rPr>
          <w:rFonts w:hint="eastAsia"/>
        </w:rPr>
        <w:t>Con</w:t>
      </w:r>
      <w:r>
        <w:t>ditionVariable</w:t>
      </w:r>
    </w:p>
    <w:p w14:paraId="59CE6C74" w14:textId="77777777" w:rsidR="003400CF" w:rsidRDefault="003400CF" w:rsidP="003400CF">
      <w:pPr>
        <w:pStyle w:val="a3"/>
        <w:numPr>
          <w:ilvl w:val="3"/>
          <w:numId w:val="1"/>
        </w:numPr>
      </w:pPr>
      <w:r>
        <w:t>Account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_Account</w:t>
      </w:r>
      <w:r>
        <w:t>_fieldName</w:t>
      </w:r>
      <w:r>
        <w:t>格式</w:t>
      </w:r>
    </w:p>
    <w:p w14:paraId="5F23882A" w14:textId="77777777" w:rsidR="003400CF" w:rsidRDefault="003400CF" w:rsidP="003400CF">
      <w:pPr>
        <w:pStyle w:val="a3"/>
        <w:numPr>
          <w:ilvl w:val="3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：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_</w:t>
      </w:r>
      <w:r>
        <w:t>Contact_fieldName</w:t>
      </w:r>
      <w:r>
        <w:t>格式</w:t>
      </w:r>
    </w:p>
    <w:p w14:paraId="712B8DEB" w14:textId="77777777" w:rsidR="003400CF" w:rsidRDefault="003400CF" w:rsidP="003400CF">
      <w:pPr>
        <w:pStyle w:val="a3"/>
        <w:numPr>
          <w:ilvl w:val="3"/>
          <w:numId w:val="1"/>
        </w:numPr>
      </w:pPr>
      <w:r>
        <w:t>FieldName</w:t>
      </w:r>
      <w:r>
        <w:t>为这个</w:t>
      </w:r>
      <w:r>
        <w:t>salesforce</w:t>
      </w:r>
      <w:r>
        <w:t>字段的系统字段</w:t>
      </w:r>
    </w:p>
    <w:p w14:paraId="2EF06855" w14:textId="77777777" w:rsidR="003400CF" w:rsidRDefault="003400CF" w:rsidP="003400CF">
      <w:pPr>
        <w:pStyle w:val="a3"/>
        <w:numPr>
          <w:ilvl w:val="2"/>
          <w:numId w:val="1"/>
        </w:numPr>
      </w:pPr>
      <w:r>
        <w:t>显示用</w:t>
      </w:r>
      <w:r>
        <w:t>salesforce</w:t>
      </w:r>
      <w:r>
        <w:t>字段的</w:t>
      </w:r>
      <w:r>
        <w:rPr>
          <w:rFonts w:hint="eastAsia"/>
        </w:rPr>
        <w:t>label</w:t>
      </w:r>
    </w:p>
    <w:p w14:paraId="57DF5760" w14:textId="77777777" w:rsidR="0061509F" w:rsidRDefault="0061509F" w:rsidP="0061509F">
      <w:pPr>
        <w:pStyle w:val="a3"/>
        <w:numPr>
          <w:ilvl w:val="0"/>
          <w:numId w:val="1"/>
        </w:numPr>
      </w:pPr>
      <w:r>
        <w:t>Chat server</w:t>
      </w:r>
    </w:p>
    <w:p w14:paraId="2E27D731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增加</w:t>
      </w:r>
      <w:commentRangeStart w:id="2"/>
      <w:r>
        <w:rPr>
          <w:rFonts w:hint="eastAsia"/>
        </w:rPr>
        <w:t>SalesforceIntegrationCache</w:t>
      </w:r>
      <w:commentRangeEnd w:id="2"/>
      <w:r w:rsidR="00281A68">
        <w:rPr>
          <w:rStyle w:val="a9"/>
        </w:rPr>
        <w:commentReference w:id="2"/>
      </w:r>
      <w:r>
        <w:rPr>
          <w:rFonts w:hint="eastAsia"/>
        </w:rPr>
        <w:t>，用来存储</w:t>
      </w:r>
      <w:r>
        <w:rPr>
          <w:rFonts w:hint="eastAsia"/>
        </w:rPr>
        <w:t>Salesforce</w:t>
      </w:r>
      <w:r>
        <w:rPr>
          <w:rFonts w:hint="eastAsia"/>
        </w:rPr>
        <w:t>配置信息的缓存，和</w:t>
      </w:r>
      <w:r>
        <w:rPr>
          <w:rFonts w:hint="eastAsia"/>
        </w:rPr>
        <w:t>CacheSettings</w:t>
      </w:r>
      <w:r>
        <w:rPr>
          <w:rFonts w:hint="eastAsia"/>
        </w:rPr>
        <w:t>等实现方式类似；</w:t>
      </w:r>
    </w:p>
    <w:p w14:paraId="49773A0F" w14:textId="77777777" w:rsidR="006D342F" w:rsidRDefault="006D342F" w:rsidP="006D342F">
      <w:pPr>
        <w:pStyle w:val="a3"/>
        <w:numPr>
          <w:ilvl w:val="1"/>
          <w:numId w:val="1"/>
        </w:numPr>
      </w:pPr>
      <w:commentRangeStart w:id="3"/>
      <w:r>
        <w:t>I</w:t>
      </w:r>
      <w:r>
        <w:rPr>
          <w:rFonts w:hint="eastAsia"/>
        </w:rPr>
        <w:t>dentify</w:t>
      </w:r>
      <w:r>
        <w:t xml:space="preserve"> C</w:t>
      </w:r>
      <w:r>
        <w:rPr>
          <w:rFonts w:hint="eastAsia"/>
        </w:rPr>
        <w:t>ontact</w:t>
      </w:r>
      <w:commentRangeEnd w:id="3"/>
      <w:r w:rsidR="00696221">
        <w:rPr>
          <w:rStyle w:val="a9"/>
        </w:rPr>
        <w:commentReference w:id="3"/>
      </w:r>
    </w:p>
    <w:p w14:paraId="7DFB2152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时机：和原来相同，在</w:t>
      </w:r>
      <w:r>
        <w:rPr>
          <w:rFonts w:hint="eastAsia"/>
        </w:rPr>
        <w:t>ChatEngineWrap</w:t>
      </w:r>
      <w:r>
        <w:rPr>
          <w:rFonts w:hint="eastAsia"/>
        </w:rPr>
        <w:t>的</w:t>
      </w:r>
      <w:r>
        <w:rPr>
          <w:rFonts w:hint="eastAsia"/>
        </w:rPr>
        <w:t>RequestChat</w:t>
      </w:r>
      <w:r>
        <w:rPr>
          <w:rFonts w:hint="eastAsia"/>
        </w:rPr>
        <w:t>，</w:t>
      </w:r>
      <w:r>
        <w:rPr>
          <w:rFonts w:hint="eastAsia"/>
        </w:rPr>
        <w:t>ManualInvitationAccepte</w:t>
      </w:r>
      <w:r>
        <w:t>。</w:t>
      </w:r>
      <w:r>
        <w:rPr>
          <w:rFonts w:hint="eastAsia"/>
        </w:rPr>
        <w:t>根据用户配置逻辑来定位</w:t>
      </w:r>
      <w:r>
        <w:rPr>
          <w:rFonts w:hint="eastAsia"/>
        </w:rPr>
        <w:t>SalesforceContact</w:t>
      </w:r>
      <w:r>
        <w:rPr>
          <w:rFonts w:hint="eastAsia"/>
        </w:rPr>
        <w:t>，</w:t>
      </w:r>
      <w:r w:rsidR="001F1881">
        <w:rPr>
          <w:rFonts w:hint="eastAsia"/>
        </w:rPr>
        <w:t>此动作仍然按原来的方式异步进行</w:t>
      </w:r>
      <w:r>
        <w:rPr>
          <w:rFonts w:hint="eastAsia"/>
        </w:rPr>
        <w:t>；</w:t>
      </w:r>
    </w:p>
    <w:p w14:paraId="263A38C2" w14:textId="77777777" w:rsidR="001F1881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即在用户提交</w:t>
      </w:r>
      <w:r>
        <w:rPr>
          <w:rFonts w:hint="eastAsia"/>
        </w:rPr>
        <w:t>PreChat</w:t>
      </w:r>
      <w:r>
        <w:rPr>
          <w:rFonts w:hint="eastAsia"/>
        </w:rPr>
        <w:t>后，服务器起线程去调用</w:t>
      </w:r>
      <w:r>
        <w:rPr>
          <w:rFonts w:hint="eastAsia"/>
        </w:rPr>
        <w:t>Salesforce</w:t>
      </w:r>
      <w:r>
        <w:rPr>
          <w:rFonts w:hint="eastAsia"/>
        </w:rPr>
        <w:t>的服务；</w:t>
      </w:r>
    </w:p>
    <w:p w14:paraId="22A02898" w14:textId="77777777" w:rsidR="00081C77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此时将</w:t>
      </w:r>
      <w:r>
        <w:rPr>
          <w:rFonts w:hint="eastAsia"/>
        </w:rPr>
        <w:t>Chat</w:t>
      </w:r>
      <w:r>
        <w:rPr>
          <w:rFonts w:hint="eastAsia"/>
        </w:rPr>
        <w:t>状态置为</w:t>
      </w:r>
      <w:r>
        <w:rPr>
          <w:rFonts w:hint="eastAsia"/>
        </w:rPr>
        <w:t>EnumSystemP</w:t>
      </w:r>
      <w:r>
        <w:t>rocessing</w:t>
      </w:r>
      <w:r>
        <w:t>，</w:t>
      </w:r>
      <w:r>
        <w:rPr>
          <w:rFonts w:hint="eastAsia"/>
        </w:rPr>
        <w:t>访客状态为</w:t>
      </w:r>
      <w:r>
        <w:rPr>
          <w:rFonts w:hint="eastAsia"/>
        </w:rPr>
        <w:t>Enum</w:t>
      </w:r>
      <w:r>
        <w:t>SystemProcessing;</w:t>
      </w:r>
      <w:r w:rsidR="00081C77">
        <w:t xml:space="preserve"> </w:t>
      </w:r>
      <w:r w:rsidR="00081C77">
        <w:rPr>
          <w:rFonts w:hint="eastAsia"/>
        </w:rPr>
        <w:t>同时增加一个</w:t>
      </w:r>
      <w:r w:rsidR="00081C77">
        <w:rPr>
          <w:rFonts w:hint="eastAsia"/>
        </w:rPr>
        <w:t>15s</w:t>
      </w:r>
      <w:r w:rsidR="00081C77">
        <w:rPr>
          <w:rFonts w:hint="eastAsia"/>
        </w:rPr>
        <w:t>的超时时钟；</w:t>
      </w:r>
    </w:p>
    <w:p w14:paraId="754218F2" w14:textId="77777777" w:rsidR="001F1881" w:rsidRDefault="001F1881" w:rsidP="001F1881">
      <w:pPr>
        <w:pStyle w:val="a3"/>
        <w:numPr>
          <w:ilvl w:val="3"/>
          <w:numId w:val="1"/>
        </w:numPr>
      </w:pPr>
      <w:r>
        <w:rPr>
          <w:rFonts w:hint="eastAsia"/>
        </w:rPr>
        <w:t>在此状态时，</w:t>
      </w:r>
      <w:r w:rsidR="00081C77">
        <w:rPr>
          <w:rFonts w:hint="eastAsia"/>
        </w:rPr>
        <w:t>访客仍然停留在</w:t>
      </w:r>
      <w:r w:rsidR="00081C77">
        <w:rPr>
          <w:rFonts w:hint="eastAsia"/>
        </w:rPr>
        <w:t>PreChat</w:t>
      </w:r>
      <w:r w:rsidR="00081C77">
        <w:rPr>
          <w:rFonts w:hint="eastAsia"/>
        </w:rPr>
        <w:t>提交界面，客服端展示为这个状态展示一个新图标，但是此访客不会展示</w:t>
      </w:r>
      <w:r w:rsidR="00081C77">
        <w:rPr>
          <w:rFonts w:hint="eastAsia"/>
        </w:rPr>
        <w:t>My</w:t>
      </w:r>
      <w:r w:rsidR="00081C77">
        <w:t xml:space="preserve"> C</w:t>
      </w:r>
      <w:r w:rsidR="00081C77">
        <w:rPr>
          <w:rFonts w:hint="eastAsia"/>
        </w:rPr>
        <w:t>hats</w:t>
      </w:r>
      <w:r w:rsidR="00081C77">
        <w:rPr>
          <w:rFonts w:hint="eastAsia"/>
        </w:rPr>
        <w:t>；</w:t>
      </w:r>
    </w:p>
    <w:p w14:paraId="03C3F1EE" w14:textId="77777777" w:rsidR="001F1881" w:rsidRDefault="008746F9" w:rsidP="001F1881">
      <w:pPr>
        <w:pStyle w:val="a3"/>
        <w:numPr>
          <w:ilvl w:val="3"/>
          <w:numId w:val="1"/>
        </w:numPr>
      </w:pPr>
      <w:r>
        <w:rPr>
          <w:rFonts w:hint="eastAsia"/>
        </w:rPr>
        <w:t>Salesforce</w:t>
      </w:r>
      <w:r>
        <w:rPr>
          <w:rFonts w:hint="eastAsia"/>
        </w:rPr>
        <w:t>调用成功返回时，继续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14:paraId="0F24EE3D" w14:textId="77777777" w:rsidR="001F1881" w:rsidRDefault="00C7345C" w:rsidP="0070029A">
      <w:pPr>
        <w:pStyle w:val="a3"/>
        <w:numPr>
          <w:ilvl w:val="3"/>
          <w:numId w:val="1"/>
        </w:numPr>
      </w:pPr>
      <w:r>
        <w:rPr>
          <w:rFonts w:hint="eastAsia"/>
        </w:rPr>
        <w:t>如果超时时间到，则忽略</w:t>
      </w:r>
      <w:r>
        <w:rPr>
          <w:rFonts w:hint="eastAsia"/>
        </w:rPr>
        <w:t>Salesforce</w:t>
      </w:r>
      <w:r>
        <w:rPr>
          <w:rFonts w:hint="eastAsia"/>
        </w:rPr>
        <w:t>的数据返回，继续</w:t>
      </w:r>
      <w:r>
        <w:rPr>
          <w:rFonts w:hint="eastAsia"/>
        </w:rPr>
        <w:t>RequestChat</w:t>
      </w:r>
      <w:r>
        <w:rPr>
          <w:rFonts w:hint="eastAsia"/>
        </w:rPr>
        <w:t>的动作，进行路由分配，更改状态为</w:t>
      </w:r>
      <w:r>
        <w:rPr>
          <w:rFonts w:hint="eastAsia"/>
        </w:rPr>
        <w:t>WaitingforChat</w:t>
      </w:r>
      <w:r>
        <w:rPr>
          <w:rFonts w:hint="eastAsia"/>
        </w:rPr>
        <w:t>。</w:t>
      </w:r>
    </w:p>
    <w:p w14:paraId="16D4452C" w14:textId="77777777" w:rsidR="006D342F" w:rsidRDefault="00402B4D" w:rsidP="006D342F">
      <w:pPr>
        <w:pStyle w:val="a3"/>
        <w:numPr>
          <w:ilvl w:val="2"/>
          <w:numId w:val="1"/>
        </w:numPr>
      </w:pPr>
      <w:r>
        <w:rPr>
          <w:rFonts w:hint="eastAsia"/>
        </w:rPr>
        <w:t>IntegrationThreadHelper</w:t>
      </w:r>
      <w:r w:rsidR="006D342F">
        <w:rPr>
          <w:rFonts w:hint="eastAsia"/>
        </w:rPr>
        <w:t>增加函数：</w:t>
      </w:r>
      <w:r w:rsidR="006D342F">
        <w:rPr>
          <w:rFonts w:hint="eastAsia"/>
        </w:rPr>
        <w:t>Identity</w:t>
      </w:r>
      <w:r w:rsidR="006D342F">
        <w:t>SalesforceContact</w:t>
      </w:r>
      <w:r w:rsidR="006D342F">
        <w:t>。</w:t>
      </w:r>
      <w:r w:rsidR="006D342F">
        <w:rPr>
          <w:rFonts w:hint="eastAsia"/>
        </w:rPr>
        <w:t>根据用户配置的</w:t>
      </w:r>
      <w:r w:rsidR="006D342F">
        <w:rPr>
          <w:rFonts w:hint="eastAsia"/>
        </w:rPr>
        <w:t>Fieldmapping</w:t>
      </w:r>
      <w:r w:rsidR="006D342F">
        <w:rPr>
          <w:rFonts w:hint="eastAsia"/>
        </w:rPr>
        <w:t>规则，调用</w:t>
      </w:r>
      <w:r w:rsidR="006D342F">
        <w:rPr>
          <w:rFonts w:hint="eastAsia"/>
        </w:rPr>
        <w:t>SalesforceIntegration</w:t>
      </w:r>
      <w:r w:rsidR="006D342F">
        <w:rPr>
          <w:rFonts w:hint="eastAsia"/>
        </w:rPr>
        <w:t>的接口，获取</w:t>
      </w:r>
      <w:r w:rsidR="006D342F">
        <w:rPr>
          <w:rFonts w:hint="eastAsia"/>
        </w:rPr>
        <w:t>Contact</w:t>
      </w:r>
      <w:r w:rsidR="006D342F">
        <w:t>Url</w:t>
      </w:r>
      <w:r w:rsidR="006D342F">
        <w:t>，</w:t>
      </w:r>
      <w:r w:rsidR="006D342F">
        <w:rPr>
          <w:rFonts w:hint="eastAsia"/>
        </w:rPr>
        <w:t>Contact</w:t>
      </w:r>
      <w:r w:rsidR="006D342F">
        <w:rPr>
          <w:rFonts w:hint="eastAsia"/>
        </w:rPr>
        <w:t>和</w:t>
      </w:r>
      <w:r w:rsidR="006D342F">
        <w:rPr>
          <w:rFonts w:hint="eastAsia"/>
        </w:rPr>
        <w:t>Account</w:t>
      </w:r>
      <w:r w:rsidR="006D342F">
        <w:rPr>
          <w:rFonts w:hint="eastAsia"/>
        </w:rPr>
        <w:t>字段信息，设置到</w:t>
      </w:r>
      <w:r w:rsidR="006D342F">
        <w:rPr>
          <w:rFonts w:hint="eastAsia"/>
        </w:rPr>
        <w:t>CurrentVisitor</w:t>
      </w:r>
      <w:r w:rsidR="006D342F">
        <w:rPr>
          <w:rFonts w:hint="eastAsia"/>
        </w:rPr>
        <w:t>对象中；</w:t>
      </w:r>
    </w:p>
    <w:p w14:paraId="686E6680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默认</w:t>
      </w:r>
      <w:r>
        <w:rPr>
          <w:rFonts w:hint="eastAsia"/>
        </w:rPr>
        <w:t>FieldMapping</w:t>
      </w:r>
      <w:r>
        <w:rPr>
          <w:rFonts w:hint="eastAsia"/>
        </w:rPr>
        <w:t>情况下，根据</w:t>
      </w:r>
      <w:r>
        <w:rPr>
          <w:rFonts w:hint="eastAsia"/>
        </w:rPr>
        <w:t>Email</w:t>
      </w:r>
      <w:r>
        <w:rPr>
          <w:rFonts w:hint="eastAsia"/>
        </w:rPr>
        <w:t>查找</w:t>
      </w:r>
      <w:r>
        <w:rPr>
          <w:rFonts w:hint="eastAsia"/>
        </w:rPr>
        <w:t>Contact</w:t>
      </w:r>
      <w:r>
        <w:rPr>
          <w:rFonts w:hint="eastAsia"/>
        </w:rPr>
        <w:t>，同时根据此</w:t>
      </w:r>
      <w:r>
        <w:rPr>
          <w:rFonts w:hint="eastAsia"/>
        </w:rPr>
        <w:t>Contact</w:t>
      </w:r>
      <w:r>
        <w:rPr>
          <w:rFonts w:hint="eastAsia"/>
        </w:rPr>
        <w:t>关联的</w:t>
      </w:r>
      <w:r>
        <w:rPr>
          <w:rFonts w:hint="eastAsia"/>
        </w:rPr>
        <w:t>Account</w:t>
      </w:r>
      <w:r>
        <w:rPr>
          <w:rFonts w:hint="eastAsia"/>
        </w:rPr>
        <w:t>得到</w:t>
      </w:r>
      <w:r>
        <w:rPr>
          <w:rFonts w:hint="eastAsia"/>
        </w:rPr>
        <w:t>Account</w:t>
      </w:r>
      <w:r>
        <w:rPr>
          <w:rFonts w:hint="eastAsia"/>
        </w:rPr>
        <w:t>信息。在设置自定义规则的情况下，根据自定义的规则定位</w:t>
      </w:r>
      <w:r>
        <w:rPr>
          <w:rFonts w:hint="eastAsia"/>
        </w:rPr>
        <w:t>Contact</w:t>
      </w:r>
      <w:r>
        <w:rPr>
          <w:rFonts w:hint="eastAsia"/>
        </w:rPr>
        <w:t>，然后再根据自定义规则定位</w:t>
      </w:r>
      <w:r>
        <w:rPr>
          <w:rFonts w:hint="eastAsia"/>
        </w:rPr>
        <w:t>Account</w:t>
      </w:r>
      <w:r>
        <w:rPr>
          <w:rFonts w:hint="eastAsia"/>
        </w:rPr>
        <w:t>。</w:t>
      </w:r>
    </w:p>
    <w:p w14:paraId="6E5F1B35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和原来逻辑不通的是不再对</w:t>
      </w:r>
      <w:r>
        <w:rPr>
          <w:rFonts w:hint="eastAsia"/>
        </w:rPr>
        <w:t>Lead</w:t>
      </w:r>
      <w:r>
        <w:rPr>
          <w:rFonts w:hint="eastAsia"/>
        </w:rPr>
        <w:t>进行自动识别。</w:t>
      </w:r>
    </w:p>
    <w:p w14:paraId="51A3B0DF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Contact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字段存储与展示</w:t>
      </w:r>
    </w:p>
    <w:p w14:paraId="0FC53527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Current</w:t>
      </w:r>
      <w:r>
        <w:t xml:space="preserve"> V</w:t>
      </w:r>
      <w:r>
        <w:rPr>
          <w:rFonts w:hint="eastAsia"/>
        </w:rPr>
        <w:t>isitor</w:t>
      </w:r>
      <w:r>
        <w:t>增加</w:t>
      </w:r>
      <w:r>
        <w:rPr>
          <w:rFonts w:hint="eastAsia"/>
        </w:rPr>
        <w:t>字段</w:t>
      </w:r>
      <w:r w:rsidR="004B4DE6">
        <w:rPr>
          <w:rFonts w:hint="eastAsia"/>
        </w:rPr>
        <w:t xml:space="preserve"> boo</w:t>
      </w:r>
      <w:r w:rsidR="004B4DE6">
        <w:t>l IfHasContact,</w:t>
      </w:r>
      <w:r w:rsidR="004B4DE6">
        <w:rPr>
          <w:rFonts w:hint="eastAsia"/>
        </w:rPr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SalesforceContactFields</w:t>
      </w:r>
      <w:r>
        <w:rPr>
          <w:rFonts w:hint="eastAsia"/>
        </w:rPr>
        <w:t>和</w:t>
      </w:r>
      <w:r w:rsidR="004B4DE6">
        <w:rPr>
          <w:rFonts w:hint="eastAsia"/>
        </w:rPr>
        <w:t xml:space="preserve">bool IfHasAccount, </w:t>
      </w:r>
      <w:ins w:id="4" w:author="michael.he" w:date="2016-06-14T14:23:00Z">
        <w:r w:rsidR="007A4423">
          <w:t xml:space="preserve"> </w:t>
        </w:r>
      </w:ins>
      <w:r w:rsidR="007A4423">
        <w:t xml:space="preserve"> </w:t>
      </w:r>
      <w:r>
        <w:t>List</w:t>
      </w:r>
      <w:r>
        <w:rPr>
          <w:rFonts w:hint="eastAsia"/>
        </w:rPr>
        <w:t>&lt;</w:t>
      </w:r>
      <w:r>
        <w:t>StruIntegrationFieldAndValue</w:t>
      </w:r>
      <w:r>
        <w:rPr>
          <w:rFonts w:hint="eastAsia"/>
        </w:rPr>
        <w:t>&gt;</w:t>
      </w:r>
      <w:r>
        <w:t xml:space="preserve"> Salesforce</w:t>
      </w:r>
      <w:r>
        <w:rPr>
          <w:rFonts w:hint="eastAsia"/>
        </w:rPr>
        <w:t>Account</w:t>
      </w:r>
      <w:r>
        <w:t>Fields</w:t>
      </w:r>
      <w:r>
        <w:t>。</w:t>
      </w:r>
      <w:r>
        <w:rPr>
          <w:rFonts w:hint="eastAsia"/>
        </w:rPr>
        <w:t>在对</w:t>
      </w:r>
      <w:r>
        <w:rPr>
          <w:rFonts w:hint="eastAsia"/>
        </w:rPr>
        <w:t>Identity</w:t>
      </w:r>
      <w:r>
        <w:t xml:space="preserve"> </w:t>
      </w:r>
      <w:commentRangeStart w:id="5"/>
      <w:r>
        <w:rPr>
          <w:rFonts w:hint="eastAsia"/>
        </w:rPr>
        <w:t>Contact</w:t>
      </w:r>
      <w:r>
        <w:rPr>
          <w:rFonts w:hint="eastAsia"/>
        </w:rPr>
        <w:t>赋值，会将两个对象所有的值设置到相应的值列表中</w:t>
      </w:r>
      <w:commentRangeEnd w:id="5"/>
      <w:r w:rsidR="007A4423">
        <w:rPr>
          <w:rStyle w:val="a9"/>
        </w:rPr>
        <w:commentReference w:id="5"/>
      </w:r>
      <w:r>
        <w:rPr>
          <w:rFonts w:hint="eastAsia"/>
        </w:rPr>
        <w:t>。</w:t>
      </w:r>
    </w:p>
    <w:p w14:paraId="1B94E05A" w14:textId="77777777" w:rsidR="007A4423" w:rsidRDefault="007A4423" w:rsidP="007A4423">
      <w:pPr>
        <w:pStyle w:val="a3"/>
        <w:ind w:left="2160"/>
      </w:pPr>
    </w:p>
    <w:p w14:paraId="396FA59A" w14:textId="77777777" w:rsidR="006D342F" w:rsidRDefault="006D342F" w:rsidP="006D342F">
      <w:pPr>
        <w:pStyle w:val="a3"/>
        <w:numPr>
          <w:ilvl w:val="2"/>
          <w:numId w:val="1"/>
        </w:numPr>
      </w:pPr>
      <w:commentRangeStart w:id="6"/>
      <w:r>
        <w:rPr>
          <w:rFonts w:hint="eastAsia"/>
        </w:rPr>
        <w:t>Visitor</w:t>
      </w:r>
      <w:r>
        <w:rPr>
          <w:rFonts w:hint="eastAsia"/>
        </w:rPr>
        <w:t>，</w:t>
      </w:r>
      <w:r>
        <w:rPr>
          <w:rFonts w:hint="eastAsia"/>
        </w:rPr>
        <w:t>VisitorWith</w:t>
      </w:r>
      <w:r>
        <w:t>MoreDiff</w:t>
      </w:r>
      <w:commentRangeEnd w:id="6"/>
      <w:r w:rsidR="0021012C">
        <w:rPr>
          <w:rStyle w:val="a9"/>
        </w:rPr>
        <w:commentReference w:id="6"/>
      </w:r>
      <w:r>
        <w:rPr>
          <w:rFonts w:hint="eastAsia"/>
        </w:rPr>
        <w:t>同时增加如下两个字段，存储</w:t>
      </w:r>
      <w:r>
        <w:rPr>
          <w:rFonts w:hint="eastAsia"/>
        </w:rPr>
        <w:t>VM</w:t>
      </w:r>
      <w:r>
        <w:rPr>
          <w:rFonts w:hint="eastAsia"/>
        </w:rPr>
        <w:t>中展示的信息。同时增加差量计算相关逻辑</w:t>
      </w:r>
    </w:p>
    <w:tbl>
      <w:tblPr>
        <w:tblStyle w:val="a6"/>
        <w:tblW w:w="0" w:type="auto"/>
        <w:tblInd w:w="2340" w:type="dxa"/>
        <w:tblLook w:val="04A0" w:firstRow="1" w:lastRow="0" w:firstColumn="1" w:lastColumn="0" w:noHBand="0" w:noVBand="1"/>
      </w:tblPr>
      <w:tblGrid>
        <w:gridCol w:w="2436"/>
        <w:gridCol w:w="3486"/>
        <w:gridCol w:w="1073"/>
      </w:tblGrid>
      <w:tr w:rsidR="006D342F" w14:paraId="0A9B524E" w14:textId="77777777" w:rsidTr="004B4DE6">
        <w:tc>
          <w:tcPr>
            <w:tcW w:w="2436" w:type="dxa"/>
          </w:tcPr>
          <w:p w14:paraId="0B30D4AC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Name</w:t>
            </w:r>
          </w:p>
        </w:tc>
        <w:tc>
          <w:tcPr>
            <w:tcW w:w="3486" w:type="dxa"/>
          </w:tcPr>
          <w:p w14:paraId="6B5B8826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Type</w:t>
            </w:r>
          </w:p>
        </w:tc>
        <w:tc>
          <w:tcPr>
            <w:tcW w:w="1073" w:type="dxa"/>
          </w:tcPr>
          <w:p w14:paraId="31830674" w14:textId="77777777" w:rsidR="006D342F" w:rsidRPr="00CA5C75" w:rsidRDefault="006D342F" w:rsidP="00D068AC">
            <w:pPr>
              <w:rPr>
                <w:b/>
              </w:rPr>
            </w:pPr>
            <w:r w:rsidRPr="00CA5C75">
              <w:rPr>
                <w:b/>
              </w:rPr>
              <w:t>Abbrev</w:t>
            </w:r>
          </w:p>
        </w:tc>
      </w:tr>
      <w:tr w:rsidR="006D342F" w14:paraId="672FF903" w14:textId="77777777" w:rsidTr="004B4DE6">
        <w:tc>
          <w:tcPr>
            <w:tcW w:w="2436" w:type="dxa"/>
          </w:tcPr>
          <w:p w14:paraId="03B13CBA" w14:textId="77777777" w:rsidR="006D342F" w:rsidRDefault="006D342F" w:rsidP="00D068AC">
            <w:r>
              <w:t>SalesforceContactFields</w:t>
            </w:r>
          </w:p>
        </w:tc>
        <w:tc>
          <w:tcPr>
            <w:tcW w:w="3486" w:type="dxa"/>
          </w:tcPr>
          <w:p w14:paraId="41735C80" w14:textId="77777777"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14:paraId="01B0656F" w14:textId="77777777" w:rsidR="006D342F" w:rsidRDefault="006D342F" w:rsidP="00D068AC">
            <w:r>
              <w:rPr>
                <w:rFonts w:hint="eastAsia"/>
              </w:rPr>
              <w:t>cb</w:t>
            </w:r>
          </w:p>
        </w:tc>
      </w:tr>
      <w:tr w:rsidR="006D342F" w14:paraId="243C879A" w14:textId="77777777" w:rsidTr="004B4DE6">
        <w:tc>
          <w:tcPr>
            <w:tcW w:w="2436" w:type="dxa"/>
          </w:tcPr>
          <w:p w14:paraId="3670CFF2" w14:textId="77777777" w:rsidR="006D342F" w:rsidRDefault="006D342F" w:rsidP="00D068AC">
            <w:r>
              <w:t>SalesforceAccountFields</w:t>
            </w:r>
          </w:p>
        </w:tc>
        <w:tc>
          <w:tcPr>
            <w:tcW w:w="3486" w:type="dxa"/>
          </w:tcPr>
          <w:p w14:paraId="20E637F4" w14:textId="77777777" w:rsidR="006D342F" w:rsidRDefault="006D342F" w:rsidP="00D068AC">
            <w:r>
              <w:t>List</w:t>
            </w:r>
            <w:r>
              <w:rPr>
                <w:rFonts w:hint="eastAsia"/>
              </w:rPr>
              <w:t>&lt;</w:t>
            </w:r>
            <w:r>
              <w:t>StruIntegrationFieldAndValue</w:t>
            </w:r>
            <w:r>
              <w:rPr>
                <w:rFonts w:hint="eastAsia"/>
              </w:rPr>
              <w:t>&gt;</w:t>
            </w:r>
          </w:p>
        </w:tc>
        <w:tc>
          <w:tcPr>
            <w:tcW w:w="1073" w:type="dxa"/>
          </w:tcPr>
          <w:p w14:paraId="3AFD5898" w14:textId="77777777" w:rsidR="006D342F" w:rsidRDefault="006D342F" w:rsidP="00D068AC">
            <w:r>
              <w:rPr>
                <w:rFonts w:hint="eastAsia"/>
              </w:rPr>
              <w:t>cc</w:t>
            </w:r>
          </w:p>
        </w:tc>
      </w:tr>
      <w:tr w:rsidR="004B4DE6" w14:paraId="205E47F8" w14:textId="77777777" w:rsidTr="004B4DE6">
        <w:tc>
          <w:tcPr>
            <w:tcW w:w="2436" w:type="dxa"/>
          </w:tcPr>
          <w:p w14:paraId="412AE441" w14:textId="77777777" w:rsidR="004B4DE6" w:rsidRDefault="004B4DE6" w:rsidP="00D068AC">
            <w:r>
              <w:t>IfHasContact</w:t>
            </w:r>
          </w:p>
        </w:tc>
        <w:tc>
          <w:tcPr>
            <w:tcW w:w="3486" w:type="dxa"/>
          </w:tcPr>
          <w:p w14:paraId="25836C21" w14:textId="77777777"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14:paraId="3DD7F1A6" w14:textId="77777777" w:rsidR="004B4DE6" w:rsidRDefault="004B4DE6" w:rsidP="00D068AC">
            <w:r>
              <w:t>cd</w:t>
            </w:r>
          </w:p>
        </w:tc>
      </w:tr>
      <w:tr w:rsidR="004B4DE6" w14:paraId="33F587F7" w14:textId="77777777" w:rsidTr="004B4DE6">
        <w:tc>
          <w:tcPr>
            <w:tcW w:w="2436" w:type="dxa"/>
          </w:tcPr>
          <w:p w14:paraId="5BFBC6B0" w14:textId="77777777" w:rsidR="004B4DE6" w:rsidRDefault="004B4DE6" w:rsidP="00D068AC">
            <w:r>
              <w:rPr>
                <w:rFonts w:hint="eastAsia"/>
              </w:rPr>
              <w:t>IfHasAccount</w:t>
            </w:r>
          </w:p>
        </w:tc>
        <w:tc>
          <w:tcPr>
            <w:tcW w:w="3486" w:type="dxa"/>
          </w:tcPr>
          <w:p w14:paraId="650246B8" w14:textId="77777777" w:rsidR="004B4DE6" w:rsidRDefault="004B4DE6" w:rsidP="00D068AC">
            <w:r>
              <w:rPr>
                <w:rFonts w:hint="eastAsia"/>
              </w:rPr>
              <w:t>boo</w:t>
            </w:r>
            <w:r>
              <w:t>l</w:t>
            </w:r>
          </w:p>
        </w:tc>
        <w:tc>
          <w:tcPr>
            <w:tcW w:w="1073" w:type="dxa"/>
          </w:tcPr>
          <w:p w14:paraId="235FF98E" w14:textId="77777777" w:rsidR="004B4DE6" w:rsidRDefault="004B4DE6" w:rsidP="00D068AC">
            <w:r>
              <w:t>ce</w:t>
            </w:r>
          </w:p>
        </w:tc>
      </w:tr>
    </w:tbl>
    <w:p w14:paraId="6D6DDE3A" w14:textId="77777777" w:rsidR="006D342F" w:rsidRDefault="006D342F" w:rsidP="006D342F">
      <w:pPr>
        <w:pStyle w:val="a3"/>
        <w:numPr>
          <w:ilvl w:val="1"/>
          <w:numId w:val="1"/>
        </w:numPr>
      </w:pPr>
      <w:r>
        <w:t>Routing rule</w:t>
      </w:r>
      <w:r>
        <w:rPr>
          <w:rFonts w:hint="eastAsia"/>
        </w:rPr>
        <w:t>计算</w:t>
      </w:r>
    </w:p>
    <w:p w14:paraId="2AF34C8F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在原先</w:t>
      </w:r>
      <w:r>
        <w:rPr>
          <w:rFonts w:hint="eastAsia"/>
        </w:rPr>
        <w:t>Routing</w:t>
      </w:r>
      <w:r>
        <w:t xml:space="preserve"> R</w:t>
      </w:r>
      <w:r>
        <w:rPr>
          <w:rFonts w:hint="eastAsia"/>
        </w:rPr>
        <w:t>ule</w:t>
      </w:r>
      <w:r>
        <w:rPr>
          <w:rFonts w:hint="eastAsia"/>
        </w:rPr>
        <w:t>的计算逻辑中的请求聊天之前的时间点进行</w:t>
      </w:r>
    </w:p>
    <w:p w14:paraId="52CCDC98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路由计算函数中增加</w:t>
      </w:r>
      <w:r>
        <w:rPr>
          <w:rFonts w:hint="eastAsia"/>
        </w:rPr>
        <w:t>Salesforce</w:t>
      </w:r>
      <w:r>
        <w:rPr>
          <w:rFonts w:hint="eastAsia"/>
        </w:rPr>
        <w:t>相关字段比较逻辑；，加入</w:t>
      </w:r>
      <w:r>
        <w:t>S</w:t>
      </w:r>
      <w:r>
        <w:rPr>
          <w:rFonts w:hint="eastAsia"/>
        </w:rPr>
        <w:t>alesforce</w:t>
      </w:r>
      <w:r>
        <w:rPr>
          <w:rFonts w:hint="eastAsia"/>
        </w:rPr>
        <w:t>字段判断逻辑。匹配条件里名字以</w:t>
      </w:r>
      <w:r>
        <w:rPr>
          <w:rFonts w:hint="eastAsia"/>
        </w:rPr>
        <w:t>__</w:t>
      </w:r>
      <w:r>
        <w:t>Salesforce</w:t>
      </w:r>
      <w:r>
        <w:rPr>
          <w:rFonts w:hint="eastAsia"/>
        </w:rPr>
        <w:t>开头的字段，和自定义字段类似。</w:t>
      </w:r>
    </w:p>
    <w:p w14:paraId="18379A79" w14:textId="77777777" w:rsidR="006D342F" w:rsidRDefault="006D342F" w:rsidP="006D342F">
      <w:pPr>
        <w:pStyle w:val="a3"/>
        <w:numPr>
          <w:ilvl w:val="1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Salesforce</w:t>
      </w:r>
      <w:r>
        <w:rPr>
          <w:rFonts w:hint="eastAsia"/>
        </w:rPr>
        <w:t>相关对象</w:t>
      </w:r>
      <w:r>
        <w:rPr>
          <w:rFonts w:hint="eastAsia"/>
        </w:rPr>
        <w:t>Lead, Case, Contact&amp;Case</w:t>
      </w:r>
    </w:p>
    <w:p w14:paraId="282DD2F9" w14:textId="77777777" w:rsidR="006D342F" w:rsidRDefault="006D342F" w:rsidP="006D342F">
      <w:pPr>
        <w:pStyle w:val="a3"/>
        <w:numPr>
          <w:ilvl w:val="2"/>
          <w:numId w:val="1"/>
        </w:numPr>
      </w:pPr>
      <w:r>
        <w:rPr>
          <w:rFonts w:hint="eastAsia"/>
        </w:rPr>
        <w:t>增加聊天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EnumCreateSalesforceObject</w:t>
      </w:r>
      <w:r>
        <w:rPr>
          <w:rFonts w:hint="eastAsia"/>
        </w:rPr>
        <w:t>。参数包括</w:t>
      </w:r>
    </w:p>
    <w:tbl>
      <w:tblPr>
        <w:tblStyle w:val="a6"/>
        <w:tblW w:w="6957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4416"/>
        <w:gridCol w:w="2541"/>
      </w:tblGrid>
      <w:tr w:rsidR="006D342F" w14:paraId="734617FE" w14:textId="77777777" w:rsidTr="006D342F">
        <w:tc>
          <w:tcPr>
            <w:tcW w:w="4416" w:type="dxa"/>
          </w:tcPr>
          <w:p w14:paraId="01036B16" w14:textId="77777777" w:rsidR="006D342F" w:rsidRPr="009E6874" w:rsidRDefault="006D342F" w:rsidP="00D068AC">
            <w:pPr>
              <w:pStyle w:val="a3"/>
              <w:ind w:left="0"/>
              <w:rPr>
                <w:b/>
              </w:rPr>
            </w:pPr>
            <w:r>
              <w:rPr>
                <w:rFonts w:hint="eastAsia"/>
                <w:b/>
              </w:rPr>
              <w:t>Enum</w:t>
            </w:r>
          </w:p>
        </w:tc>
        <w:tc>
          <w:tcPr>
            <w:tcW w:w="2541" w:type="dxa"/>
          </w:tcPr>
          <w:p w14:paraId="7B2FC92F" w14:textId="77777777" w:rsidR="006D342F" w:rsidRPr="009E6874" w:rsidRDefault="006D342F" w:rsidP="00D068AC">
            <w:pPr>
              <w:pStyle w:val="a3"/>
              <w:ind w:left="0"/>
              <w:rPr>
                <w:b/>
              </w:rPr>
            </w:pPr>
          </w:p>
        </w:tc>
      </w:tr>
      <w:tr w:rsidR="006D342F" w14:paraId="3BDADCE8" w14:textId="77777777" w:rsidTr="006D342F">
        <w:tc>
          <w:tcPr>
            <w:tcW w:w="4416" w:type="dxa"/>
          </w:tcPr>
          <w:p w14:paraId="631363AE" w14:textId="77777777" w:rsidR="006D342F" w:rsidRDefault="006D342F" w:rsidP="00D068AC">
            <w:pPr>
              <w:pStyle w:val="a3"/>
              <w:ind w:left="0"/>
            </w:pPr>
            <w:r>
              <w:rPr>
                <w:rFonts w:hint="eastAsia"/>
              </w:rPr>
              <w:t>Enum</w:t>
            </w:r>
            <w:r>
              <w:t>SalesforceCreateLead</w:t>
            </w:r>
          </w:p>
        </w:tc>
        <w:tc>
          <w:tcPr>
            <w:tcW w:w="2541" w:type="dxa"/>
          </w:tcPr>
          <w:p w14:paraId="79E40684" w14:textId="77777777" w:rsidR="006D342F" w:rsidRDefault="006D342F" w:rsidP="00D068AC">
            <w:pPr>
              <w:pStyle w:val="a3"/>
              <w:ind w:left="0"/>
            </w:pPr>
          </w:p>
        </w:tc>
      </w:tr>
      <w:tr w:rsidR="006D342F" w14:paraId="59D289D4" w14:textId="77777777" w:rsidTr="006D342F">
        <w:tc>
          <w:tcPr>
            <w:tcW w:w="4416" w:type="dxa"/>
          </w:tcPr>
          <w:p w14:paraId="565979EF" w14:textId="77777777" w:rsidR="006D342F" w:rsidRDefault="006D342F" w:rsidP="00D068AC">
            <w:pPr>
              <w:pStyle w:val="a3"/>
              <w:ind w:left="0"/>
            </w:pPr>
            <w:r>
              <w:t>EnumSalesforceCreateCase</w:t>
            </w:r>
          </w:p>
        </w:tc>
        <w:tc>
          <w:tcPr>
            <w:tcW w:w="2541" w:type="dxa"/>
          </w:tcPr>
          <w:p w14:paraId="41A7B4DE" w14:textId="77777777" w:rsidR="006D342F" w:rsidRDefault="006D342F" w:rsidP="00D068AC">
            <w:pPr>
              <w:pStyle w:val="a3"/>
              <w:ind w:left="0"/>
            </w:pPr>
          </w:p>
        </w:tc>
      </w:tr>
      <w:tr w:rsidR="006D342F" w14:paraId="349D5E5D" w14:textId="77777777" w:rsidTr="006D342F">
        <w:tc>
          <w:tcPr>
            <w:tcW w:w="4416" w:type="dxa"/>
          </w:tcPr>
          <w:p w14:paraId="7CFE7A68" w14:textId="77777777" w:rsidR="006D342F" w:rsidRDefault="006D342F" w:rsidP="00D068AC">
            <w:pPr>
              <w:pStyle w:val="a3"/>
              <w:ind w:left="0"/>
            </w:pPr>
            <w:r>
              <w:t>EnumSalesforce</w:t>
            </w:r>
            <w:r>
              <w:rPr>
                <w:rFonts w:hint="eastAsia"/>
              </w:rPr>
              <w:t>Create</w:t>
            </w:r>
            <w:r>
              <w:t>Contact</w:t>
            </w:r>
            <w:r>
              <w:rPr>
                <w:rFonts w:hint="eastAsia"/>
              </w:rPr>
              <w:t>AndAttachCase</w:t>
            </w:r>
          </w:p>
        </w:tc>
        <w:tc>
          <w:tcPr>
            <w:tcW w:w="2541" w:type="dxa"/>
          </w:tcPr>
          <w:p w14:paraId="49AAD34E" w14:textId="77777777" w:rsidR="006D342F" w:rsidRDefault="006D342F" w:rsidP="00D068AC">
            <w:pPr>
              <w:pStyle w:val="a3"/>
              <w:ind w:left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种情况，</w:t>
            </w:r>
          </w:p>
          <w:p w14:paraId="397923FD" w14:textId="77777777" w:rsidR="006D342F" w:rsidRDefault="006D342F" w:rsidP="00D068AC">
            <w:pPr>
              <w:pStyle w:val="a3"/>
              <w:ind w:left="0"/>
            </w:pPr>
            <w:r>
              <w:t>message</w:t>
            </w:r>
            <w:r>
              <w:rPr>
                <w:rFonts w:hint="eastAsia"/>
              </w:rPr>
              <w:t>字段为枚举表示：</w:t>
            </w:r>
          </w:p>
          <w:p w14:paraId="776673C7" w14:textId="77777777" w:rsidR="006D342F" w:rsidRDefault="006D342F" w:rsidP="00D068AC">
            <w:pPr>
              <w:pStyle w:val="a3"/>
              <w:ind w:left="0"/>
            </w:pPr>
            <w:r>
              <w:t>1</w:t>
            </w:r>
            <w:r>
              <w:t>：</w:t>
            </w:r>
            <w:r>
              <w:t>D</w:t>
            </w:r>
            <w:r>
              <w:rPr>
                <w:rFonts w:hint="eastAsia"/>
              </w:rPr>
              <w:t>oNot</w:t>
            </w:r>
            <w:r>
              <w:t>UpdateContact</w:t>
            </w:r>
          </w:p>
          <w:p w14:paraId="30749573" w14:textId="77777777" w:rsidR="006D342F" w:rsidRDefault="006D342F" w:rsidP="00D068AC">
            <w:pPr>
              <w:pStyle w:val="a3"/>
              <w:ind w:left="0"/>
            </w:pPr>
            <w:r>
              <w:t>2</w:t>
            </w:r>
            <w:r>
              <w:t>：</w:t>
            </w:r>
            <w:r>
              <w:t>UpdateContact</w:t>
            </w:r>
          </w:p>
          <w:p w14:paraId="039635DF" w14:textId="77777777" w:rsidR="006D342F" w:rsidRDefault="006D342F" w:rsidP="00D068AC">
            <w:r>
              <w:t>3</w:t>
            </w:r>
            <w:r>
              <w:t>：</w:t>
            </w:r>
            <w:r>
              <w:t>OnlyAddN</w:t>
            </w:r>
            <w:r>
              <w:rPr>
                <w:rFonts w:hint="eastAsia"/>
              </w:rPr>
              <w:t>ewInformation</w:t>
            </w:r>
          </w:p>
        </w:tc>
      </w:tr>
    </w:tbl>
    <w:p w14:paraId="1439F206" w14:textId="77777777" w:rsidR="006D342F" w:rsidRDefault="006D342F" w:rsidP="006D342F">
      <w:pPr>
        <w:pStyle w:val="a3"/>
        <w:ind w:left="1800"/>
      </w:pPr>
    </w:p>
    <w:p w14:paraId="0E069AA9" w14:textId="77777777" w:rsidR="00A6567F" w:rsidRDefault="00402B4D" w:rsidP="00A6567F">
      <w:pPr>
        <w:pStyle w:val="a3"/>
        <w:numPr>
          <w:ilvl w:val="2"/>
          <w:numId w:val="1"/>
        </w:numPr>
      </w:pPr>
      <w:r>
        <w:rPr>
          <w:rFonts w:hint="eastAsia"/>
        </w:rPr>
        <w:t>访客监控请求新建</w:t>
      </w:r>
      <w:r>
        <w:rPr>
          <w:rFonts w:hint="eastAsia"/>
        </w:rPr>
        <w:t>Salesforce</w:t>
      </w:r>
      <w:r>
        <w:rPr>
          <w:rFonts w:hint="eastAsia"/>
        </w:rPr>
        <w:t>对象时，</w:t>
      </w:r>
      <w:r w:rsidR="00A6567F">
        <w:rPr>
          <w:rFonts w:hint="eastAsia"/>
        </w:rPr>
        <w:t>直接异步调用</w:t>
      </w:r>
      <w:r w:rsidR="00A6567F">
        <w:rPr>
          <w:rFonts w:hint="eastAsia"/>
        </w:rPr>
        <w:t>SalesforceIntegration</w:t>
      </w:r>
      <w:r w:rsidR="00A6567F">
        <w:rPr>
          <w:rFonts w:hint="eastAsia"/>
        </w:rPr>
        <w:t>的接口新建</w:t>
      </w:r>
      <w:r w:rsidR="00A6567F">
        <w:rPr>
          <w:rFonts w:hint="eastAsia"/>
        </w:rPr>
        <w:t>Salesforce</w:t>
      </w:r>
      <w:r w:rsidR="00A6567F">
        <w:rPr>
          <w:rFonts w:hint="eastAsia"/>
        </w:rPr>
        <w:t>对象。如果此时处于聊天状态，则当聊天结束时，再将聊天结束时的信息对新建对象进行更新。</w:t>
      </w:r>
    </w:p>
    <w:p w14:paraId="2E680E00" w14:textId="77777777" w:rsidR="006D342F" w:rsidRDefault="00A6567F" w:rsidP="006D342F">
      <w:pPr>
        <w:pStyle w:val="a3"/>
        <w:numPr>
          <w:ilvl w:val="2"/>
          <w:numId w:val="1"/>
        </w:numPr>
      </w:pPr>
      <w:r>
        <w:rPr>
          <w:rFonts w:hint="eastAsia"/>
        </w:rPr>
        <w:t>聊天结束和留言的</w:t>
      </w:r>
      <w:r w:rsidR="006D342F">
        <w:rPr>
          <w:rFonts w:hint="eastAsia"/>
        </w:rPr>
        <w:t>自动生成</w:t>
      </w:r>
      <w:r w:rsidR="006D342F">
        <w:rPr>
          <w:rFonts w:hint="eastAsia"/>
        </w:rPr>
        <w:t>Salesforce</w:t>
      </w:r>
      <w:r w:rsidR="006D342F">
        <w:rPr>
          <w:rFonts w:hint="eastAsia"/>
        </w:rPr>
        <w:t>对象的逻辑和原来相同。</w:t>
      </w:r>
    </w:p>
    <w:p w14:paraId="68EDF036" w14:textId="77777777" w:rsidR="006D342F" w:rsidRDefault="006D342F" w:rsidP="006D342F">
      <w:pPr>
        <w:pStyle w:val="a3"/>
        <w:ind w:left="1440"/>
      </w:pPr>
    </w:p>
    <w:p w14:paraId="0B253C22" w14:textId="77777777" w:rsidR="000108B2" w:rsidRDefault="000108B2" w:rsidP="000108B2">
      <w:pPr>
        <w:pStyle w:val="a3"/>
        <w:ind w:left="1800"/>
      </w:pPr>
    </w:p>
    <w:sectPr w:rsidR="0001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hael.he" w:date="2016-06-14T13:57:00Z" w:initials="m">
    <w:p w14:paraId="09A6CE83" w14:textId="77777777" w:rsidR="00281A68" w:rsidRDefault="00281A68">
      <w:pPr>
        <w:pStyle w:val="aa"/>
      </w:pPr>
      <w:r>
        <w:rPr>
          <w:rStyle w:val="a9"/>
        </w:rPr>
        <w:annotationRef/>
      </w:r>
      <w:r>
        <w:t>Z</w:t>
      </w:r>
      <w:r>
        <w:t>这些字段是可能修改名字的</w:t>
      </w:r>
      <w:r>
        <w:t>,</w:t>
      </w:r>
      <w:r>
        <w:t>如果修改名字如何处理</w:t>
      </w:r>
    </w:p>
  </w:comment>
  <w:comment w:id="2" w:author="michael.he" w:date="2016-06-14T13:59:00Z" w:initials="m">
    <w:p w14:paraId="5F4D3687" w14:textId="77777777" w:rsidR="00281A68" w:rsidRDefault="00281A68">
      <w:pPr>
        <w:pStyle w:val="aa"/>
      </w:pPr>
      <w:r>
        <w:rPr>
          <w:rStyle w:val="a9"/>
        </w:rPr>
        <w:annotationRef/>
      </w:r>
      <w:r>
        <w:t>存哪些内容？</w:t>
      </w:r>
    </w:p>
  </w:comment>
  <w:comment w:id="3" w:author="michael.he" w:date="2016-06-14T14:03:00Z" w:initials="m">
    <w:p w14:paraId="3031C910" w14:textId="77777777" w:rsidR="00696221" w:rsidRDefault="00696221">
      <w:pPr>
        <w:pStyle w:val="aa"/>
      </w:pPr>
      <w:r>
        <w:rPr>
          <w:rStyle w:val="a9"/>
        </w:rPr>
        <w:annotationRef/>
      </w:r>
      <w:r>
        <w:t>识别和存储信息。</w:t>
      </w:r>
    </w:p>
  </w:comment>
  <w:comment w:id="5" w:author="michael.he" w:date="2016-06-14T14:25:00Z" w:initials="m">
    <w:p w14:paraId="00FB337F" w14:textId="613A9755" w:rsidR="007A4423" w:rsidRDefault="007A4423">
      <w:pPr>
        <w:pStyle w:val="aa"/>
      </w:pPr>
      <w:r>
        <w:rPr>
          <w:rStyle w:val="a9"/>
        </w:rPr>
        <w:annotationRef/>
      </w:r>
      <w:r w:rsidR="00DE5FB6">
        <w:rPr>
          <w:rFonts w:hint="eastAsia"/>
        </w:rPr>
        <w:t>还要增加</w:t>
      </w:r>
      <w:r w:rsidR="00DE5FB6">
        <w:rPr>
          <w:rFonts w:hint="eastAsia"/>
        </w:rPr>
        <w:t>Lead</w:t>
      </w:r>
      <w:r w:rsidR="00DE5FB6">
        <w:rPr>
          <w:rFonts w:hint="eastAsia"/>
        </w:rPr>
        <w:t>相关信息</w:t>
      </w:r>
    </w:p>
  </w:comment>
  <w:comment w:id="6" w:author="michael.he" w:date="2016-06-14T15:07:00Z" w:initials="m">
    <w:p w14:paraId="3CD5E469" w14:textId="380088B6" w:rsidR="0021012C" w:rsidRDefault="0021012C">
      <w:pPr>
        <w:pStyle w:val="aa"/>
      </w:pPr>
      <w:r>
        <w:rPr>
          <w:rStyle w:val="a9"/>
        </w:rPr>
        <w:annotationRef/>
      </w:r>
      <w:r>
        <w:t>这个是做什么的？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6CE83" w15:done="0"/>
  <w15:commentEx w15:paraId="5F4D3687" w15:done="0"/>
  <w15:commentEx w15:paraId="3031C910" w15:done="0"/>
  <w15:commentEx w15:paraId="00FB337F" w15:done="0"/>
  <w15:commentEx w15:paraId="3CD5E4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ED65B" w14:textId="77777777" w:rsidR="00D62B34" w:rsidRDefault="00D62B34" w:rsidP="00E87F8A">
      <w:pPr>
        <w:spacing w:after="0" w:line="240" w:lineRule="auto"/>
      </w:pPr>
      <w:r>
        <w:separator/>
      </w:r>
    </w:p>
  </w:endnote>
  <w:endnote w:type="continuationSeparator" w:id="0">
    <w:p w14:paraId="7102849C" w14:textId="77777777" w:rsidR="00D62B34" w:rsidRDefault="00D62B34" w:rsidP="00E8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3BF40" w14:textId="77777777" w:rsidR="00D62B34" w:rsidRDefault="00D62B34" w:rsidP="00E87F8A">
      <w:pPr>
        <w:spacing w:after="0" w:line="240" w:lineRule="auto"/>
      </w:pPr>
      <w:r>
        <w:separator/>
      </w:r>
    </w:p>
  </w:footnote>
  <w:footnote w:type="continuationSeparator" w:id="0">
    <w:p w14:paraId="595DF1ED" w14:textId="77777777" w:rsidR="00D62B34" w:rsidRDefault="00D62B34" w:rsidP="00E87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0C0"/>
    <w:multiLevelType w:val="hybridMultilevel"/>
    <w:tmpl w:val="F962DE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D762F1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2AA9"/>
    <w:multiLevelType w:val="hybridMultilevel"/>
    <w:tmpl w:val="6082B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C160C5"/>
    <w:multiLevelType w:val="hybridMultilevel"/>
    <w:tmpl w:val="E69EC1AE"/>
    <w:lvl w:ilvl="0" w:tplc="5E8690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11263"/>
    <w:multiLevelType w:val="hybridMultilevel"/>
    <w:tmpl w:val="2F10D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.he">
    <w15:presenceInfo w15:providerId="None" w15:userId="michael.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A5"/>
    <w:rsid w:val="000108B2"/>
    <w:rsid w:val="00023A39"/>
    <w:rsid w:val="000339D9"/>
    <w:rsid w:val="00036A70"/>
    <w:rsid w:val="00057B1B"/>
    <w:rsid w:val="00061F44"/>
    <w:rsid w:val="000656B7"/>
    <w:rsid w:val="00065929"/>
    <w:rsid w:val="00081C77"/>
    <w:rsid w:val="000A447D"/>
    <w:rsid w:val="000A7B19"/>
    <w:rsid w:val="000D1439"/>
    <w:rsid w:val="000D6224"/>
    <w:rsid w:val="000D6EF2"/>
    <w:rsid w:val="000E4328"/>
    <w:rsid w:val="00104EA6"/>
    <w:rsid w:val="00117702"/>
    <w:rsid w:val="00117AB1"/>
    <w:rsid w:val="0012143A"/>
    <w:rsid w:val="00135092"/>
    <w:rsid w:val="00137ED0"/>
    <w:rsid w:val="0014114D"/>
    <w:rsid w:val="00164DB9"/>
    <w:rsid w:val="001A179C"/>
    <w:rsid w:val="001A41D0"/>
    <w:rsid w:val="001B080D"/>
    <w:rsid w:val="001D33DB"/>
    <w:rsid w:val="001E1B35"/>
    <w:rsid w:val="001E208B"/>
    <w:rsid w:val="001F1881"/>
    <w:rsid w:val="00201D6B"/>
    <w:rsid w:val="0021012C"/>
    <w:rsid w:val="00222CEC"/>
    <w:rsid w:val="0025352B"/>
    <w:rsid w:val="00281A68"/>
    <w:rsid w:val="002A1B74"/>
    <w:rsid w:val="002B2734"/>
    <w:rsid w:val="002B27E3"/>
    <w:rsid w:val="002B715C"/>
    <w:rsid w:val="002C71C3"/>
    <w:rsid w:val="002E21B7"/>
    <w:rsid w:val="002E72F7"/>
    <w:rsid w:val="002F6514"/>
    <w:rsid w:val="00306294"/>
    <w:rsid w:val="00311F92"/>
    <w:rsid w:val="00316F82"/>
    <w:rsid w:val="003252B6"/>
    <w:rsid w:val="00333066"/>
    <w:rsid w:val="00335031"/>
    <w:rsid w:val="003400CF"/>
    <w:rsid w:val="0034269A"/>
    <w:rsid w:val="00370C26"/>
    <w:rsid w:val="0038409E"/>
    <w:rsid w:val="00387373"/>
    <w:rsid w:val="0039727D"/>
    <w:rsid w:val="00397AA1"/>
    <w:rsid w:val="003A300B"/>
    <w:rsid w:val="003A41F1"/>
    <w:rsid w:val="003A55AE"/>
    <w:rsid w:val="003C364E"/>
    <w:rsid w:val="003C58E2"/>
    <w:rsid w:val="003D3D58"/>
    <w:rsid w:val="003D490E"/>
    <w:rsid w:val="003E0EC1"/>
    <w:rsid w:val="003E184A"/>
    <w:rsid w:val="003E768F"/>
    <w:rsid w:val="003F0C97"/>
    <w:rsid w:val="003F1166"/>
    <w:rsid w:val="00402B4D"/>
    <w:rsid w:val="00421391"/>
    <w:rsid w:val="00426A91"/>
    <w:rsid w:val="0043737F"/>
    <w:rsid w:val="0044183D"/>
    <w:rsid w:val="00455A84"/>
    <w:rsid w:val="0045680A"/>
    <w:rsid w:val="00486983"/>
    <w:rsid w:val="004A3A49"/>
    <w:rsid w:val="004A6381"/>
    <w:rsid w:val="004B3845"/>
    <w:rsid w:val="004B4DE6"/>
    <w:rsid w:val="004B5E97"/>
    <w:rsid w:val="004D5A4B"/>
    <w:rsid w:val="004F4679"/>
    <w:rsid w:val="0050677C"/>
    <w:rsid w:val="00514C8B"/>
    <w:rsid w:val="005321AC"/>
    <w:rsid w:val="00533940"/>
    <w:rsid w:val="00547240"/>
    <w:rsid w:val="00552118"/>
    <w:rsid w:val="005547A2"/>
    <w:rsid w:val="005606A0"/>
    <w:rsid w:val="00576E54"/>
    <w:rsid w:val="00591A17"/>
    <w:rsid w:val="005B152E"/>
    <w:rsid w:val="005B157F"/>
    <w:rsid w:val="005B2C93"/>
    <w:rsid w:val="005C507D"/>
    <w:rsid w:val="005C6BB5"/>
    <w:rsid w:val="005C6C03"/>
    <w:rsid w:val="005E204D"/>
    <w:rsid w:val="005E2066"/>
    <w:rsid w:val="005F791C"/>
    <w:rsid w:val="00610537"/>
    <w:rsid w:val="00610AC9"/>
    <w:rsid w:val="00612759"/>
    <w:rsid w:val="0061509F"/>
    <w:rsid w:val="00622D93"/>
    <w:rsid w:val="006351E7"/>
    <w:rsid w:val="0064044F"/>
    <w:rsid w:val="00642139"/>
    <w:rsid w:val="00681AFE"/>
    <w:rsid w:val="00696221"/>
    <w:rsid w:val="006965A0"/>
    <w:rsid w:val="006A18D8"/>
    <w:rsid w:val="006A7F0A"/>
    <w:rsid w:val="006B58B6"/>
    <w:rsid w:val="006D342F"/>
    <w:rsid w:val="006E64C3"/>
    <w:rsid w:val="006F1724"/>
    <w:rsid w:val="0070029A"/>
    <w:rsid w:val="0071421F"/>
    <w:rsid w:val="00716AA8"/>
    <w:rsid w:val="007509AA"/>
    <w:rsid w:val="00761937"/>
    <w:rsid w:val="00774C25"/>
    <w:rsid w:val="00784C1D"/>
    <w:rsid w:val="007A2BC6"/>
    <w:rsid w:val="007A4423"/>
    <w:rsid w:val="007C03CF"/>
    <w:rsid w:val="007E1A7A"/>
    <w:rsid w:val="007E46BC"/>
    <w:rsid w:val="007E47D3"/>
    <w:rsid w:val="007F4777"/>
    <w:rsid w:val="00811BE8"/>
    <w:rsid w:val="00822747"/>
    <w:rsid w:val="00827F05"/>
    <w:rsid w:val="00834F5C"/>
    <w:rsid w:val="00841C46"/>
    <w:rsid w:val="00851964"/>
    <w:rsid w:val="00854B9C"/>
    <w:rsid w:val="00854D7B"/>
    <w:rsid w:val="008746F9"/>
    <w:rsid w:val="008751E4"/>
    <w:rsid w:val="0087705F"/>
    <w:rsid w:val="008923CB"/>
    <w:rsid w:val="00893809"/>
    <w:rsid w:val="0089389B"/>
    <w:rsid w:val="008A330B"/>
    <w:rsid w:val="008A6C9C"/>
    <w:rsid w:val="008C5CA6"/>
    <w:rsid w:val="008D14BF"/>
    <w:rsid w:val="008D6150"/>
    <w:rsid w:val="00901E17"/>
    <w:rsid w:val="0090685C"/>
    <w:rsid w:val="00913F6A"/>
    <w:rsid w:val="009263D2"/>
    <w:rsid w:val="0092785B"/>
    <w:rsid w:val="00931FA6"/>
    <w:rsid w:val="009370EC"/>
    <w:rsid w:val="00941FCC"/>
    <w:rsid w:val="009420C8"/>
    <w:rsid w:val="00946779"/>
    <w:rsid w:val="00950A31"/>
    <w:rsid w:val="0098734A"/>
    <w:rsid w:val="009B792A"/>
    <w:rsid w:val="009C1F01"/>
    <w:rsid w:val="009E6874"/>
    <w:rsid w:val="009F2782"/>
    <w:rsid w:val="00A44953"/>
    <w:rsid w:val="00A4673E"/>
    <w:rsid w:val="00A5281C"/>
    <w:rsid w:val="00A537AA"/>
    <w:rsid w:val="00A642D2"/>
    <w:rsid w:val="00A6547A"/>
    <w:rsid w:val="00A655E4"/>
    <w:rsid w:val="00A6567F"/>
    <w:rsid w:val="00A66D40"/>
    <w:rsid w:val="00A705A8"/>
    <w:rsid w:val="00A83437"/>
    <w:rsid w:val="00A92B16"/>
    <w:rsid w:val="00AB12AF"/>
    <w:rsid w:val="00AB52A2"/>
    <w:rsid w:val="00AC4971"/>
    <w:rsid w:val="00AD63E0"/>
    <w:rsid w:val="00AE1833"/>
    <w:rsid w:val="00AF617A"/>
    <w:rsid w:val="00B01150"/>
    <w:rsid w:val="00B402AD"/>
    <w:rsid w:val="00B45822"/>
    <w:rsid w:val="00B71D0E"/>
    <w:rsid w:val="00B82EA5"/>
    <w:rsid w:val="00B8419B"/>
    <w:rsid w:val="00B87779"/>
    <w:rsid w:val="00B953E2"/>
    <w:rsid w:val="00BB6172"/>
    <w:rsid w:val="00BC3B17"/>
    <w:rsid w:val="00BE2BF1"/>
    <w:rsid w:val="00BF15BA"/>
    <w:rsid w:val="00BF2E97"/>
    <w:rsid w:val="00C00636"/>
    <w:rsid w:val="00C12250"/>
    <w:rsid w:val="00C1254F"/>
    <w:rsid w:val="00C32B4B"/>
    <w:rsid w:val="00C664B5"/>
    <w:rsid w:val="00C7345C"/>
    <w:rsid w:val="00C74FEB"/>
    <w:rsid w:val="00C761D8"/>
    <w:rsid w:val="00C95A04"/>
    <w:rsid w:val="00C96FE4"/>
    <w:rsid w:val="00CA464A"/>
    <w:rsid w:val="00CA5C75"/>
    <w:rsid w:val="00CA5DA7"/>
    <w:rsid w:val="00CA6D1C"/>
    <w:rsid w:val="00CC1312"/>
    <w:rsid w:val="00D015BE"/>
    <w:rsid w:val="00D02E1C"/>
    <w:rsid w:val="00D2360B"/>
    <w:rsid w:val="00D452AB"/>
    <w:rsid w:val="00D62B34"/>
    <w:rsid w:val="00DA55DD"/>
    <w:rsid w:val="00DA6159"/>
    <w:rsid w:val="00DD1605"/>
    <w:rsid w:val="00DD2CE1"/>
    <w:rsid w:val="00DD75C8"/>
    <w:rsid w:val="00DE0745"/>
    <w:rsid w:val="00DE5FB6"/>
    <w:rsid w:val="00E05FD4"/>
    <w:rsid w:val="00E410D3"/>
    <w:rsid w:val="00E42856"/>
    <w:rsid w:val="00E437A9"/>
    <w:rsid w:val="00E44979"/>
    <w:rsid w:val="00E46CD4"/>
    <w:rsid w:val="00E554F4"/>
    <w:rsid w:val="00E706C6"/>
    <w:rsid w:val="00E77F5A"/>
    <w:rsid w:val="00E87F8A"/>
    <w:rsid w:val="00ED4F34"/>
    <w:rsid w:val="00EE2397"/>
    <w:rsid w:val="00EF4FE2"/>
    <w:rsid w:val="00EF6356"/>
    <w:rsid w:val="00F0116D"/>
    <w:rsid w:val="00F0722F"/>
    <w:rsid w:val="00F07C4A"/>
    <w:rsid w:val="00F144CD"/>
    <w:rsid w:val="00F21037"/>
    <w:rsid w:val="00F24A8E"/>
    <w:rsid w:val="00F37561"/>
    <w:rsid w:val="00F707C1"/>
    <w:rsid w:val="00F714C5"/>
    <w:rsid w:val="00F8525E"/>
    <w:rsid w:val="00F85382"/>
    <w:rsid w:val="00F86159"/>
    <w:rsid w:val="00F9645E"/>
    <w:rsid w:val="00F965D2"/>
    <w:rsid w:val="00FA5718"/>
    <w:rsid w:val="00FB76C2"/>
    <w:rsid w:val="00FC523A"/>
    <w:rsid w:val="00FC7994"/>
    <w:rsid w:val="00FD1E3B"/>
    <w:rsid w:val="00FD69D0"/>
    <w:rsid w:val="00FE2EDF"/>
    <w:rsid w:val="00FE5765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E4BFD"/>
  <w15:chartTrackingRefBased/>
  <w15:docId w15:val="{3344B5AF-E44B-4C70-BE15-11266AE1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09F"/>
  </w:style>
  <w:style w:type="paragraph" w:styleId="1">
    <w:name w:val="heading 1"/>
    <w:basedOn w:val="a"/>
    <w:next w:val="a"/>
    <w:link w:val="1Char"/>
    <w:uiPriority w:val="9"/>
    <w:qFormat/>
    <w:rsid w:val="00B0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115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8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F8A"/>
    <w:rPr>
      <w:sz w:val="18"/>
      <w:szCs w:val="18"/>
    </w:rPr>
  </w:style>
  <w:style w:type="table" w:styleId="a6">
    <w:name w:val="Table Grid"/>
    <w:basedOn w:val="a1"/>
    <w:uiPriority w:val="39"/>
    <w:rsid w:val="00AE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E410D3"/>
    <w:pPr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E410D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10D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81A6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81A68"/>
  </w:style>
  <w:style w:type="character" w:customStyle="1" w:styleId="Char2">
    <w:name w:val="批注文字 Char"/>
    <w:basedOn w:val="a0"/>
    <w:link w:val="aa"/>
    <w:uiPriority w:val="99"/>
    <w:semiHidden/>
    <w:rsid w:val="00281A6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81A6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81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michael.he</cp:lastModifiedBy>
  <cp:revision>158</cp:revision>
  <dcterms:created xsi:type="dcterms:W3CDTF">2016-03-22T06:09:00Z</dcterms:created>
  <dcterms:modified xsi:type="dcterms:W3CDTF">2016-11-18T03:13:00Z</dcterms:modified>
</cp:coreProperties>
</file>